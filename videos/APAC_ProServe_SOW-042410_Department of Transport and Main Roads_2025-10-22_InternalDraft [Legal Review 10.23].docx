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688D0" w14:textId="0333DC84" w:rsidR="00A42F12" w:rsidRPr="00D85B36" w:rsidRDefault="00F30D06" w:rsidP="00CD0641">
      <w:pPr>
        <w:pStyle w:val="Heading2"/>
        <w:tabs>
          <w:tab w:val="left" w:pos="2430"/>
        </w:tabs>
        <w:jc w:val="both"/>
        <w:rPr>
          <w:sz w:val="32"/>
          <w:szCs w:val="32"/>
        </w:rPr>
      </w:pPr>
      <w:r w:rsidRPr="00D85B36">
        <w:rPr>
          <w:sz w:val="32"/>
          <w:szCs w:val="32"/>
        </w:rPr>
        <w:t>AWS Professional Services</w:t>
      </w:r>
      <w:r w:rsidR="00317A60" w:rsidRPr="00D85B36">
        <w:rPr>
          <w:sz w:val="32"/>
          <w:szCs w:val="32"/>
        </w:rPr>
        <w:t xml:space="preserve"> – </w:t>
      </w:r>
      <w:r w:rsidRPr="00D85B36">
        <w:rPr>
          <w:sz w:val="32"/>
          <w:szCs w:val="32"/>
        </w:rPr>
        <w:t>Statement of Work</w:t>
      </w:r>
    </w:p>
    <w:tbl>
      <w:tblPr>
        <w:tblStyle w:val="TableGrid"/>
        <w:tblW w:w="0" w:type="auto"/>
        <w:tblInd w:w="-5" w:type="dxa"/>
        <w:tblBorders>
          <w:insideV w:val="dashSmallGap" w:sz="4" w:space="0" w:color="auto"/>
        </w:tblBorders>
        <w:tblCellMar>
          <w:left w:w="115" w:type="dxa"/>
          <w:right w:w="115" w:type="dxa"/>
        </w:tblCellMar>
        <w:tblLook w:val="01E0" w:firstRow="1" w:lastRow="1" w:firstColumn="1" w:lastColumn="1" w:noHBand="0" w:noVBand="0"/>
      </w:tblPr>
      <w:tblGrid>
        <w:gridCol w:w="3420"/>
        <w:gridCol w:w="5215"/>
      </w:tblGrid>
      <w:tr w:rsidR="008D6D72" w14:paraId="36E48CC1" w14:textId="77777777" w:rsidTr="00751696">
        <w:tc>
          <w:tcPr>
            <w:tcW w:w="3420" w:type="dxa"/>
            <w:shd w:val="clear" w:color="auto" w:fill="666666"/>
            <w:vAlign w:val="center"/>
          </w:tcPr>
          <w:p w14:paraId="18221E6A" w14:textId="05D55C03" w:rsidR="00A42F12" w:rsidRPr="00D85B36" w:rsidRDefault="00F30D06" w:rsidP="00D27613">
            <w:pPr>
              <w:pStyle w:val="TblHeader"/>
              <w:rPr>
                <w:rFonts w:asciiTheme="majorHAnsi" w:hAnsiTheme="majorHAnsi" w:cstheme="majorHAnsi"/>
                <w:sz w:val="22"/>
                <w:szCs w:val="22"/>
              </w:rPr>
            </w:pPr>
            <w:r w:rsidRPr="00D85B36">
              <w:rPr>
                <w:rFonts w:asciiTheme="majorHAnsi" w:hAnsiTheme="majorHAnsi" w:cstheme="majorHAnsi"/>
                <w:sz w:val="22"/>
                <w:szCs w:val="22"/>
              </w:rPr>
              <w:t>“Customer”</w:t>
            </w:r>
          </w:p>
        </w:tc>
        <w:tc>
          <w:tcPr>
            <w:tcW w:w="5215" w:type="dxa"/>
            <w:vAlign w:val="center"/>
          </w:tcPr>
          <w:p w14:paraId="6FF57709" w14:textId="09F9AAF3" w:rsidR="00A42F12" w:rsidRPr="00D85B36" w:rsidRDefault="00F30D06" w:rsidP="00C01D33">
            <w:pPr>
              <w:pStyle w:val="TableParagraph"/>
              <w:spacing w:before="3" w:line="237" w:lineRule="auto"/>
              <w:ind w:left="561" w:right="96" w:firstLine="307"/>
              <w:jc w:val="right"/>
              <w:rPr>
                <w:rFonts w:cstheme="majorHAnsi"/>
              </w:rPr>
            </w:pPr>
            <w:r>
              <w:rPr>
                <w:rFonts w:cstheme="majorHAnsi"/>
              </w:rPr>
              <w:t>Department of Transport and Main Roads</w:t>
            </w:r>
          </w:p>
        </w:tc>
      </w:tr>
      <w:tr w:rsidR="008D6D72" w14:paraId="04B2CFC2" w14:textId="77777777" w:rsidTr="00751696">
        <w:tc>
          <w:tcPr>
            <w:tcW w:w="3420" w:type="dxa"/>
            <w:shd w:val="clear" w:color="auto" w:fill="666666"/>
            <w:vAlign w:val="center"/>
          </w:tcPr>
          <w:p w14:paraId="78634A6E" w14:textId="42E4AAE8" w:rsidR="001C280D" w:rsidRPr="00D85B36" w:rsidRDefault="009E4DE5" w:rsidP="00D27613">
            <w:pPr>
              <w:pStyle w:val="TblHeader"/>
              <w:rPr>
                <w:rFonts w:asciiTheme="majorHAnsi" w:hAnsiTheme="majorHAnsi" w:cstheme="majorHAnsi"/>
                <w:sz w:val="22"/>
                <w:szCs w:val="22"/>
              </w:rPr>
            </w:pPr>
            <w:r w:rsidRPr="00D85B36">
              <w:rPr>
                <w:rFonts w:asciiTheme="majorHAnsi" w:hAnsiTheme="majorHAnsi" w:cstheme="majorHAnsi"/>
                <w:sz w:val="22"/>
                <w:szCs w:val="22"/>
              </w:rPr>
              <w:t>“AWS”</w:t>
            </w:r>
          </w:p>
        </w:tc>
        <w:tc>
          <w:tcPr>
            <w:tcW w:w="5215" w:type="dxa"/>
            <w:vAlign w:val="center"/>
          </w:tcPr>
          <w:p w14:paraId="5EFC00AD" w14:textId="7D364055" w:rsidR="001C280D" w:rsidRPr="00D85B36" w:rsidRDefault="00F30D06" w:rsidP="00542BD6">
            <w:pPr>
              <w:jc w:val="right"/>
              <w:rPr>
                <w:rFonts w:cstheme="majorHAnsi"/>
                <w:szCs w:val="22"/>
              </w:rPr>
            </w:pPr>
            <w:r>
              <w:rPr>
                <w:rFonts w:cstheme="majorHAnsi"/>
                <w:szCs w:val="22"/>
              </w:rPr>
              <w:t>Amazon Web Services Australia Pty Ltd</w:t>
            </w:r>
          </w:p>
        </w:tc>
      </w:tr>
      <w:tr w:rsidR="00D04CEA" w14:paraId="34A9653B" w14:textId="77777777" w:rsidTr="00751696">
        <w:tc>
          <w:tcPr>
            <w:tcW w:w="3420" w:type="dxa"/>
            <w:shd w:val="clear" w:color="auto" w:fill="666666"/>
            <w:vAlign w:val="center"/>
          </w:tcPr>
          <w:p w14:paraId="78F8A4F2" w14:textId="2CE8365F" w:rsidR="00A42F12" w:rsidRPr="00D85B36" w:rsidRDefault="00F30D06" w:rsidP="00D27613">
            <w:pPr>
              <w:pStyle w:val="TblHeader"/>
              <w:rPr>
                <w:rFonts w:asciiTheme="majorHAnsi" w:hAnsiTheme="majorHAnsi" w:cstheme="majorHAnsi"/>
                <w:sz w:val="22"/>
                <w:szCs w:val="22"/>
              </w:rPr>
            </w:pPr>
            <w:r w:rsidRPr="00D85B36">
              <w:rPr>
                <w:rFonts w:asciiTheme="majorHAnsi" w:hAnsiTheme="majorHAnsi" w:cstheme="majorHAnsi"/>
                <w:sz w:val="22"/>
                <w:szCs w:val="22"/>
              </w:rPr>
              <w:t>Projec</w:t>
            </w:r>
            <w:r w:rsidR="00803847">
              <w:rPr>
                <w:rFonts w:asciiTheme="majorHAnsi" w:hAnsiTheme="majorHAnsi" w:cstheme="majorHAnsi"/>
                <w:sz w:val="22"/>
                <w:szCs w:val="22"/>
              </w:rPr>
              <w:t>t</w:t>
            </w:r>
            <w:r w:rsidR="00DC6E73" w:rsidRPr="00D85B36">
              <w:rPr>
                <w:rFonts w:asciiTheme="majorHAnsi" w:hAnsiTheme="majorHAnsi" w:cstheme="majorHAnsi"/>
                <w:sz w:val="22"/>
                <w:szCs w:val="22"/>
              </w:rPr>
              <w:t xml:space="preserve"> N</w:t>
            </w:r>
            <w:r w:rsidRPr="00D85B36">
              <w:rPr>
                <w:rFonts w:asciiTheme="majorHAnsi" w:hAnsiTheme="majorHAnsi" w:cstheme="majorHAnsi"/>
                <w:sz w:val="22"/>
                <w:szCs w:val="22"/>
              </w:rPr>
              <w:t>ame</w:t>
            </w:r>
          </w:p>
        </w:tc>
        <w:tc>
          <w:tcPr>
            <w:tcW w:w="5215" w:type="dxa"/>
            <w:tcBorders>
              <w:bottom w:val="single" w:sz="4" w:space="0" w:color="auto"/>
            </w:tcBorders>
            <w:vAlign w:val="center"/>
          </w:tcPr>
          <w:p w14:paraId="75DCDA23" w14:textId="4D88B18E" w:rsidR="00A42F12" w:rsidRPr="00D85B36" w:rsidRDefault="00B4137D" w:rsidP="00542BD6">
            <w:pPr>
              <w:jc w:val="right"/>
              <w:rPr>
                <w:rFonts w:cstheme="majorHAnsi"/>
                <w:szCs w:val="22"/>
              </w:rPr>
            </w:pPr>
            <w:r>
              <w:rPr>
                <w:rFonts w:cstheme="majorHAnsi"/>
                <w:szCs w:val="22"/>
              </w:rPr>
              <w:t xml:space="preserve">RSSP Program </w:t>
            </w:r>
            <w:r w:rsidR="0005696F">
              <w:rPr>
                <w:rFonts w:cstheme="majorHAnsi"/>
                <w:szCs w:val="22"/>
              </w:rPr>
              <w:t>–</w:t>
            </w:r>
            <w:r w:rsidR="00F30D06">
              <w:rPr>
                <w:rFonts w:cstheme="majorHAnsi"/>
                <w:szCs w:val="22"/>
              </w:rPr>
              <w:t xml:space="preserve"> Foundation</w:t>
            </w:r>
            <w:r w:rsidR="0005696F">
              <w:rPr>
                <w:rFonts w:cstheme="majorHAnsi"/>
                <w:szCs w:val="22"/>
              </w:rPr>
              <w:t xml:space="preserve"> Stage</w:t>
            </w:r>
          </w:p>
        </w:tc>
      </w:tr>
      <w:tr w:rsidR="008D6D72" w14:paraId="5F411E31" w14:textId="77777777" w:rsidTr="00751696">
        <w:trPr>
          <w:trHeight w:val="683"/>
        </w:trPr>
        <w:tc>
          <w:tcPr>
            <w:tcW w:w="3420" w:type="dxa"/>
            <w:shd w:val="clear" w:color="auto" w:fill="666666"/>
            <w:vAlign w:val="center"/>
          </w:tcPr>
          <w:p w14:paraId="619D4D4A" w14:textId="0D77ACAF" w:rsidR="003C4CCD" w:rsidRPr="00D85B36" w:rsidRDefault="00F30D06" w:rsidP="00D27613">
            <w:pPr>
              <w:pStyle w:val="TblHeader"/>
              <w:rPr>
                <w:rFonts w:asciiTheme="majorHAnsi" w:hAnsiTheme="majorHAnsi" w:cstheme="majorHAnsi"/>
                <w:sz w:val="22"/>
                <w:szCs w:val="22"/>
              </w:rPr>
            </w:pPr>
            <w:r w:rsidRPr="00D85B36">
              <w:rPr>
                <w:rFonts w:asciiTheme="majorHAnsi" w:hAnsiTheme="majorHAnsi" w:cstheme="majorHAnsi"/>
                <w:sz w:val="22"/>
                <w:szCs w:val="22"/>
              </w:rPr>
              <w:t>Project Location</w:t>
            </w:r>
          </w:p>
        </w:tc>
        <w:tc>
          <w:tcPr>
            <w:tcW w:w="5215" w:type="dxa"/>
            <w:vAlign w:val="center"/>
          </w:tcPr>
          <w:p w14:paraId="72C7EAE6" w14:textId="1F0A1664" w:rsidR="003C4CCD" w:rsidRPr="00D85B36" w:rsidRDefault="00F30D06" w:rsidP="00542BD6">
            <w:pPr>
              <w:jc w:val="right"/>
              <w:rPr>
                <w:rFonts w:cstheme="majorHAnsi"/>
                <w:szCs w:val="22"/>
              </w:rPr>
            </w:pPr>
            <w:r>
              <w:rPr>
                <w:rFonts w:cstheme="majorHAnsi"/>
                <w:szCs w:val="22"/>
              </w:rPr>
              <w:t>Brisbane</w:t>
            </w:r>
            <w:r w:rsidR="00FB64B1">
              <w:rPr>
                <w:rFonts w:cstheme="majorHAnsi"/>
                <w:szCs w:val="22"/>
              </w:rPr>
              <w:t>,</w:t>
            </w:r>
            <w:r>
              <w:rPr>
                <w:rFonts w:cstheme="majorHAnsi"/>
                <w:szCs w:val="22"/>
              </w:rPr>
              <w:t xml:space="preserve"> Queensland</w:t>
            </w:r>
          </w:p>
          <w:p w14:paraId="3F2A9273" w14:textId="13E2342B" w:rsidR="003C4CCD" w:rsidRPr="00D85B36" w:rsidRDefault="00F30D06" w:rsidP="003C4CCD">
            <w:pPr>
              <w:jc w:val="right"/>
              <w:rPr>
                <w:rFonts w:cstheme="majorHAnsi"/>
                <w:szCs w:val="22"/>
              </w:rPr>
            </w:pPr>
            <w:r>
              <w:rPr>
                <w:rFonts w:cstheme="majorHAnsi"/>
                <w:szCs w:val="22"/>
              </w:rPr>
              <w:t>Australia</w:t>
            </w:r>
          </w:p>
        </w:tc>
      </w:tr>
      <w:tr w:rsidR="008D6D72" w14:paraId="2D07B4AE" w14:textId="77777777" w:rsidTr="00751696">
        <w:tc>
          <w:tcPr>
            <w:tcW w:w="3420" w:type="dxa"/>
            <w:shd w:val="clear" w:color="auto" w:fill="666666"/>
            <w:vAlign w:val="center"/>
          </w:tcPr>
          <w:p w14:paraId="60302487" w14:textId="0163EC49" w:rsidR="00A42F12" w:rsidRPr="00D85B36" w:rsidRDefault="00F30D06" w:rsidP="00D27613">
            <w:pPr>
              <w:pStyle w:val="TblHeader"/>
              <w:rPr>
                <w:rFonts w:asciiTheme="majorHAnsi" w:hAnsiTheme="majorHAnsi" w:cstheme="majorHAnsi"/>
                <w:sz w:val="22"/>
                <w:szCs w:val="22"/>
              </w:rPr>
            </w:pPr>
            <w:r w:rsidRPr="00D85B36">
              <w:rPr>
                <w:rFonts w:asciiTheme="majorHAnsi" w:hAnsiTheme="majorHAnsi" w:cstheme="majorHAnsi"/>
                <w:sz w:val="22"/>
                <w:szCs w:val="22"/>
              </w:rPr>
              <w:t>Customer</w:t>
            </w:r>
            <w:r w:rsidR="00D9202D" w:rsidRPr="00D85B36">
              <w:rPr>
                <w:rFonts w:asciiTheme="majorHAnsi" w:hAnsiTheme="majorHAnsi" w:cstheme="majorHAnsi"/>
                <w:sz w:val="22"/>
                <w:szCs w:val="22"/>
              </w:rPr>
              <w:t>’s</w:t>
            </w:r>
            <w:r w:rsidRPr="00D85B36">
              <w:rPr>
                <w:rFonts w:asciiTheme="majorHAnsi" w:hAnsiTheme="majorHAnsi" w:cstheme="majorHAnsi"/>
                <w:sz w:val="22"/>
                <w:szCs w:val="22"/>
              </w:rPr>
              <w:t xml:space="preserve"> Engagement </w:t>
            </w:r>
            <w:r w:rsidR="00D27613">
              <w:rPr>
                <w:rFonts w:asciiTheme="majorHAnsi" w:hAnsiTheme="majorHAnsi" w:cstheme="majorHAnsi"/>
                <w:sz w:val="22"/>
                <w:szCs w:val="22"/>
              </w:rPr>
              <w:br/>
            </w:r>
            <w:r w:rsidRPr="00D85B36">
              <w:rPr>
                <w:rFonts w:asciiTheme="majorHAnsi" w:hAnsiTheme="majorHAnsi" w:cstheme="majorHAnsi"/>
                <w:sz w:val="22"/>
                <w:szCs w:val="22"/>
              </w:rPr>
              <w:t>Contact Name and Email Address</w:t>
            </w:r>
          </w:p>
        </w:tc>
        <w:tc>
          <w:tcPr>
            <w:tcW w:w="5215" w:type="dxa"/>
            <w:vAlign w:val="center"/>
          </w:tcPr>
          <w:p w14:paraId="4BB655D5" w14:textId="5E68B095" w:rsidR="00A42F12" w:rsidRPr="00D85B36" w:rsidRDefault="00F30D06" w:rsidP="00542BD6">
            <w:pPr>
              <w:jc w:val="right"/>
              <w:rPr>
                <w:rFonts w:cstheme="majorHAnsi"/>
                <w:szCs w:val="22"/>
              </w:rPr>
            </w:pPr>
            <w:r>
              <w:rPr>
                <w:rFonts w:cstheme="majorHAnsi"/>
                <w:szCs w:val="22"/>
              </w:rPr>
              <w:t>Dallas Woolley</w:t>
            </w:r>
          </w:p>
          <w:p w14:paraId="7823CDE5" w14:textId="1EDE9E21" w:rsidR="00833D86" w:rsidRDefault="002F1A57">
            <w:pPr>
              <w:jc w:val="right"/>
              <w:rPr>
                <w:rFonts w:cstheme="majorHAnsi"/>
                <w:szCs w:val="22"/>
              </w:rPr>
            </w:pPr>
            <w:r w:rsidRPr="00156068">
              <w:rPr>
                <w:rFonts w:cstheme="majorHAnsi"/>
                <w:szCs w:val="22"/>
              </w:rPr>
              <w:t>dallas.j.woolley</w:t>
            </w:r>
            <w:r w:rsidR="00156068" w:rsidRPr="00156068">
              <w:rPr>
                <w:rFonts w:cstheme="majorHAnsi"/>
                <w:szCs w:val="22"/>
              </w:rPr>
              <w:t>@tmr.qld.gov.au</w:t>
            </w:r>
          </w:p>
        </w:tc>
      </w:tr>
      <w:tr w:rsidR="008D6D72" w14:paraId="19B5E8A3" w14:textId="77777777" w:rsidTr="00751696">
        <w:tc>
          <w:tcPr>
            <w:tcW w:w="3420" w:type="dxa"/>
            <w:shd w:val="clear" w:color="auto" w:fill="666666"/>
            <w:vAlign w:val="center"/>
          </w:tcPr>
          <w:p w14:paraId="156B3BBE" w14:textId="716C4F82" w:rsidR="004223DC" w:rsidRPr="00D85B36" w:rsidRDefault="00F30D06" w:rsidP="00D27613">
            <w:pPr>
              <w:pStyle w:val="TblHeader"/>
              <w:rPr>
                <w:rFonts w:asciiTheme="majorHAnsi" w:hAnsiTheme="majorHAnsi" w:cstheme="majorHAnsi"/>
                <w:sz w:val="22"/>
                <w:szCs w:val="22"/>
              </w:rPr>
            </w:pPr>
            <w:r w:rsidRPr="00D85B36">
              <w:rPr>
                <w:rFonts w:asciiTheme="majorHAnsi" w:hAnsiTheme="majorHAnsi" w:cstheme="majorHAnsi"/>
                <w:sz w:val="22"/>
                <w:szCs w:val="22"/>
              </w:rPr>
              <w:t>Customer</w:t>
            </w:r>
            <w:r w:rsidR="00D9202D" w:rsidRPr="00D85B36">
              <w:rPr>
                <w:rFonts w:asciiTheme="majorHAnsi" w:hAnsiTheme="majorHAnsi" w:cstheme="majorHAnsi"/>
                <w:sz w:val="22"/>
                <w:szCs w:val="22"/>
              </w:rPr>
              <w:t>’s</w:t>
            </w:r>
            <w:r w:rsidRPr="00D85B36">
              <w:rPr>
                <w:rFonts w:asciiTheme="majorHAnsi" w:hAnsiTheme="majorHAnsi" w:cstheme="majorHAnsi"/>
                <w:sz w:val="22"/>
                <w:szCs w:val="22"/>
              </w:rPr>
              <w:t xml:space="preserve"> Accounts Payable /</w:t>
            </w:r>
            <w:r w:rsidR="00696DE9" w:rsidRPr="00D85B36">
              <w:rPr>
                <w:rFonts w:asciiTheme="majorHAnsi" w:hAnsiTheme="majorHAnsi" w:cstheme="majorHAnsi"/>
                <w:sz w:val="22"/>
                <w:szCs w:val="22"/>
              </w:rPr>
              <w:t xml:space="preserve"> </w:t>
            </w:r>
            <w:r w:rsidRPr="00D85B36">
              <w:rPr>
                <w:rFonts w:asciiTheme="majorHAnsi" w:hAnsiTheme="majorHAnsi" w:cstheme="majorHAnsi"/>
                <w:sz w:val="22"/>
                <w:szCs w:val="22"/>
              </w:rPr>
              <w:t xml:space="preserve">Bill To </w:t>
            </w:r>
            <w:r w:rsidR="001E0B1F" w:rsidRPr="00D85B36">
              <w:rPr>
                <w:rFonts w:asciiTheme="majorHAnsi" w:hAnsiTheme="majorHAnsi" w:cstheme="majorHAnsi"/>
                <w:sz w:val="22"/>
                <w:szCs w:val="22"/>
              </w:rPr>
              <w:t xml:space="preserve">/ </w:t>
            </w:r>
            <w:r w:rsidR="00696DE9" w:rsidRPr="00D85B36">
              <w:rPr>
                <w:rFonts w:asciiTheme="majorHAnsi" w:hAnsiTheme="majorHAnsi" w:cstheme="majorHAnsi"/>
                <w:sz w:val="22"/>
                <w:szCs w:val="22"/>
              </w:rPr>
              <w:t>Name and Email Address</w:t>
            </w:r>
          </w:p>
        </w:tc>
        <w:tc>
          <w:tcPr>
            <w:tcW w:w="5215" w:type="dxa"/>
            <w:vAlign w:val="center"/>
          </w:tcPr>
          <w:p w14:paraId="4DDFB1D4" w14:textId="1A55E7FD" w:rsidR="004223DC" w:rsidRPr="00D85B36" w:rsidRDefault="00F30D06" w:rsidP="00542BD6">
            <w:pPr>
              <w:jc w:val="right"/>
              <w:rPr>
                <w:rFonts w:cstheme="majorHAnsi"/>
                <w:szCs w:val="22"/>
              </w:rPr>
            </w:pPr>
            <w:r>
              <w:rPr>
                <w:rFonts w:cstheme="majorHAnsi"/>
                <w:szCs w:val="22"/>
              </w:rPr>
              <w:t>Nigel Nielsen</w:t>
            </w:r>
          </w:p>
          <w:p w14:paraId="109EB8F0" w14:textId="77777777" w:rsidR="00833D86" w:rsidRDefault="00F30D06">
            <w:pPr>
              <w:jc w:val="right"/>
              <w:rPr>
                <w:rFonts w:cstheme="majorHAnsi"/>
                <w:szCs w:val="22"/>
              </w:rPr>
            </w:pPr>
            <w:r>
              <w:rPr>
                <w:rFonts w:cstheme="majorHAnsi"/>
                <w:szCs w:val="22"/>
              </w:rPr>
              <w:t>nigel.z.nielsen@tmr.qld.gov.au</w:t>
            </w:r>
          </w:p>
        </w:tc>
      </w:tr>
      <w:tr w:rsidR="008D6D72" w14:paraId="12AD7650" w14:textId="77777777" w:rsidTr="00751696">
        <w:tc>
          <w:tcPr>
            <w:tcW w:w="3420" w:type="dxa"/>
            <w:shd w:val="clear" w:color="auto" w:fill="666666"/>
            <w:vAlign w:val="center"/>
          </w:tcPr>
          <w:p w14:paraId="72AA67CA" w14:textId="1758537C" w:rsidR="00A42F12" w:rsidRPr="00D85B36" w:rsidRDefault="00F30D06" w:rsidP="00D27613">
            <w:pPr>
              <w:pStyle w:val="TblHeader"/>
              <w:rPr>
                <w:rFonts w:asciiTheme="majorHAnsi" w:hAnsiTheme="majorHAnsi" w:cstheme="majorHAnsi"/>
                <w:sz w:val="22"/>
                <w:szCs w:val="22"/>
              </w:rPr>
            </w:pPr>
            <w:r w:rsidRPr="00D85B36">
              <w:rPr>
                <w:rFonts w:asciiTheme="majorHAnsi" w:hAnsiTheme="majorHAnsi" w:cstheme="majorHAnsi"/>
                <w:sz w:val="22"/>
                <w:szCs w:val="22"/>
              </w:rPr>
              <w:t>Customer</w:t>
            </w:r>
            <w:r w:rsidR="00D9202D" w:rsidRPr="00D85B36">
              <w:rPr>
                <w:rFonts w:asciiTheme="majorHAnsi" w:hAnsiTheme="majorHAnsi" w:cstheme="majorHAnsi"/>
                <w:sz w:val="22"/>
                <w:szCs w:val="22"/>
              </w:rPr>
              <w:t>’s</w:t>
            </w:r>
            <w:r w:rsidRPr="00D85B36">
              <w:rPr>
                <w:rFonts w:asciiTheme="majorHAnsi" w:hAnsiTheme="majorHAnsi" w:cstheme="majorHAnsi"/>
                <w:sz w:val="22"/>
                <w:szCs w:val="22"/>
              </w:rPr>
              <w:t xml:space="preserve"> B</w:t>
            </w:r>
            <w:r w:rsidR="001F20E9" w:rsidRPr="00D85B36">
              <w:rPr>
                <w:rFonts w:asciiTheme="majorHAnsi" w:hAnsiTheme="majorHAnsi" w:cstheme="majorHAnsi"/>
                <w:sz w:val="22"/>
                <w:szCs w:val="22"/>
              </w:rPr>
              <w:t>ill-</w:t>
            </w:r>
            <w:r w:rsidR="00772A24" w:rsidRPr="00D85B36">
              <w:rPr>
                <w:rFonts w:asciiTheme="majorHAnsi" w:hAnsiTheme="majorHAnsi" w:cstheme="majorHAnsi"/>
                <w:sz w:val="22"/>
                <w:szCs w:val="22"/>
              </w:rPr>
              <w:t>To</w:t>
            </w:r>
            <w:r w:rsidRPr="00D85B36">
              <w:rPr>
                <w:rFonts w:asciiTheme="majorHAnsi" w:hAnsiTheme="majorHAnsi" w:cstheme="majorHAnsi"/>
                <w:sz w:val="22"/>
                <w:szCs w:val="22"/>
              </w:rPr>
              <w:t xml:space="preserve"> Mailing </w:t>
            </w:r>
            <w:r w:rsidR="00D27613">
              <w:rPr>
                <w:rFonts w:asciiTheme="majorHAnsi" w:hAnsiTheme="majorHAnsi" w:cstheme="majorHAnsi"/>
                <w:sz w:val="22"/>
                <w:szCs w:val="22"/>
              </w:rPr>
              <w:br/>
            </w:r>
            <w:r w:rsidRPr="00D85B36">
              <w:rPr>
                <w:rFonts w:asciiTheme="majorHAnsi" w:hAnsiTheme="majorHAnsi" w:cstheme="majorHAnsi"/>
                <w:sz w:val="22"/>
                <w:szCs w:val="22"/>
              </w:rPr>
              <w:t>Address</w:t>
            </w:r>
          </w:p>
        </w:tc>
        <w:tc>
          <w:tcPr>
            <w:tcW w:w="5215" w:type="dxa"/>
            <w:vAlign w:val="center"/>
          </w:tcPr>
          <w:p w14:paraId="7E6B66C1" w14:textId="77777777" w:rsidR="000632B0" w:rsidRPr="000632B0" w:rsidRDefault="000632B0" w:rsidP="000632B0">
            <w:pPr>
              <w:jc w:val="right"/>
              <w:rPr>
                <w:rFonts w:cstheme="majorHAnsi"/>
                <w:szCs w:val="22"/>
              </w:rPr>
            </w:pPr>
            <w:r w:rsidRPr="000632B0">
              <w:rPr>
                <w:rFonts w:cstheme="majorHAnsi"/>
                <w:szCs w:val="22"/>
              </w:rPr>
              <w:t>313 Adelaide Street</w:t>
            </w:r>
          </w:p>
          <w:p w14:paraId="7951F6A5" w14:textId="77777777" w:rsidR="000632B0" w:rsidRPr="000632B0" w:rsidRDefault="000632B0" w:rsidP="000632B0">
            <w:pPr>
              <w:jc w:val="right"/>
              <w:rPr>
                <w:rFonts w:cstheme="majorHAnsi"/>
                <w:szCs w:val="22"/>
              </w:rPr>
            </w:pPr>
            <w:r w:rsidRPr="000632B0">
              <w:rPr>
                <w:rFonts w:cstheme="majorHAnsi"/>
                <w:szCs w:val="22"/>
              </w:rPr>
              <w:t>Brisbane, Queensland, 4000</w:t>
            </w:r>
          </w:p>
          <w:p w14:paraId="342994A6" w14:textId="4071083F" w:rsidR="00751696" w:rsidRDefault="000632B0">
            <w:pPr>
              <w:jc w:val="right"/>
              <w:rPr>
                <w:rFonts w:cstheme="majorHAnsi"/>
                <w:szCs w:val="22"/>
              </w:rPr>
            </w:pPr>
            <w:r w:rsidRPr="000632B0">
              <w:rPr>
                <w:rFonts w:cstheme="majorHAnsi"/>
                <w:szCs w:val="22"/>
              </w:rPr>
              <w:t>Australia</w:t>
            </w:r>
          </w:p>
        </w:tc>
      </w:tr>
      <w:tr w:rsidR="008D6D72" w14:paraId="76333B1C" w14:textId="77777777" w:rsidTr="00751696">
        <w:tc>
          <w:tcPr>
            <w:tcW w:w="3420" w:type="dxa"/>
            <w:shd w:val="clear" w:color="auto" w:fill="666666"/>
            <w:vAlign w:val="center"/>
          </w:tcPr>
          <w:p w14:paraId="2ADA4F27" w14:textId="179E731E" w:rsidR="00803847" w:rsidRPr="00D85B36" w:rsidRDefault="00F30D06" w:rsidP="00D27613">
            <w:pPr>
              <w:pStyle w:val="TblHeader"/>
              <w:rPr>
                <w:rFonts w:asciiTheme="majorHAnsi" w:hAnsiTheme="majorHAnsi" w:cstheme="majorHAnsi"/>
                <w:sz w:val="22"/>
                <w:szCs w:val="22"/>
              </w:rPr>
            </w:pPr>
            <w:r w:rsidRPr="00D85B36">
              <w:rPr>
                <w:rFonts w:asciiTheme="majorHAnsi" w:hAnsiTheme="majorHAnsi" w:cstheme="majorHAnsi"/>
                <w:sz w:val="22"/>
                <w:szCs w:val="22"/>
              </w:rPr>
              <w:t xml:space="preserve">Customer’s Bill-To </w:t>
            </w:r>
            <w:r>
              <w:rPr>
                <w:rFonts w:asciiTheme="majorHAnsi" w:hAnsiTheme="majorHAnsi" w:cstheme="majorHAnsi"/>
                <w:sz w:val="22"/>
                <w:szCs w:val="22"/>
              </w:rPr>
              <w:t>Phone Number</w:t>
            </w:r>
          </w:p>
        </w:tc>
        <w:tc>
          <w:tcPr>
            <w:tcW w:w="5215" w:type="dxa"/>
            <w:vAlign w:val="center"/>
          </w:tcPr>
          <w:p w14:paraId="141B4BAF" w14:textId="56A85793" w:rsidR="00803847" w:rsidRPr="001E0D57" w:rsidRDefault="000632B0" w:rsidP="00803847">
            <w:pPr>
              <w:jc w:val="right"/>
              <w:rPr>
                <w:rFonts w:cstheme="majorHAnsi"/>
                <w:szCs w:val="22"/>
              </w:rPr>
            </w:pPr>
            <w:r w:rsidRPr="000632B0">
              <w:rPr>
                <w:rFonts w:cstheme="majorHAnsi"/>
                <w:szCs w:val="22"/>
              </w:rPr>
              <w:t>07 3066 5939</w:t>
            </w:r>
          </w:p>
        </w:tc>
      </w:tr>
      <w:tr w:rsidR="008D6D72" w14:paraId="651C5A65" w14:textId="77777777" w:rsidTr="00751696">
        <w:tc>
          <w:tcPr>
            <w:tcW w:w="3420" w:type="dxa"/>
            <w:shd w:val="clear" w:color="auto" w:fill="666666"/>
            <w:vAlign w:val="center"/>
          </w:tcPr>
          <w:p w14:paraId="23A08C5E" w14:textId="3561BB87" w:rsidR="00803847" w:rsidRPr="00D85B36" w:rsidRDefault="00F30D06" w:rsidP="00D27613">
            <w:pPr>
              <w:pStyle w:val="TblHeader"/>
              <w:rPr>
                <w:rFonts w:asciiTheme="majorHAnsi" w:hAnsiTheme="majorHAnsi" w:cstheme="majorHAnsi"/>
                <w:sz w:val="22"/>
                <w:szCs w:val="22"/>
              </w:rPr>
            </w:pPr>
            <w:r w:rsidRPr="00CC6F9C">
              <w:rPr>
                <w:rFonts w:asciiTheme="majorHAnsi" w:hAnsiTheme="majorHAnsi" w:cstheme="majorHAnsi"/>
                <w:sz w:val="22"/>
                <w:szCs w:val="22"/>
              </w:rPr>
              <w:t>Customer’s AWS Billing</w:t>
            </w:r>
            <w:r w:rsidRPr="00D85B36">
              <w:rPr>
                <w:rFonts w:asciiTheme="majorHAnsi" w:hAnsiTheme="majorHAnsi" w:cstheme="majorHAnsi"/>
                <w:sz w:val="22"/>
                <w:szCs w:val="22"/>
              </w:rPr>
              <w:t xml:space="preserve"> Account ID</w:t>
            </w:r>
          </w:p>
        </w:tc>
        <w:tc>
          <w:tcPr>
            <w:tcW w:w="5215" w:type="dxa"/>
            <w:vAlign w:val="center"/>
          </w:tcPr>
          <w:p w14:paraId="6135B98E" w14:textId="2EAE57DB" w:rsidR="00803847" w:rsidRPr="00D85B36" w:rsidRDefault="00F30D06" w:rsidP="00803847">
            <w:pPr>
              <w:jc w:val="right"/>
              <w:rPr>
                <w:rFonts w:cstheme="majorHAnsi"/>
                <w:szCs w:val="22"/>
              </w:rPr>
            </w:pPr>
            <w:r>
              <w:rPr>
                <w:rFonts w:cstheme="majorHAnsi"/>
                <w:szCs w:val="22"/>
              </w:rPr>
              <w:t>769954767533</w:t>
            </w:r>
          </w:p>
        </w:tc>
      </w:tr>
      <w:tr w:rsidR="00D04CEA" w14:paraId="79E3AE79" w14:textId="77777777" w:rsidTr="00751696">
        <w:tc>
          <w:tcPr>
            <w:tcW w:w="3420" w:type="dxa"/>
            <w:tcBorders>
              <w:right w:val="single" w:sz="4" w:space="0" w:color="auto"/>
            </w:tcBorders>
            <w:shd w:val="clear" w:color="auto" w:fill="666666"/>
            <w:vAlign w:val="center"/>
          </w:tcPr>
          <w:p w14:paraId="0BC4BE6B" w14:textId="77777777" w:rsidR="00803847" w:rsidRPr="00D85B36" w:rsidRDefault="00F30D06" w:rsidP="00D27613">
            <w:pPr>
              <w:pStyle w:val="TblHeader"/>
              <w:rPr>
                <w:rFonts w:asciiTheme="majorHAnsi" w:hAnsiTheme="majorHAnsi" w:cstheme="majorHAnsi"/>
                <w:sz w:val="22"/>
                <w:szCs w:val="22"/>
              </w:rPr>
            </w:pPr>
            <w:r w:rsidRPr="00D85B36">
              <w:rPr>
                <w:rFonts w:asciiTheme="majorHAnsi" w:hAnsiTheme="majorHAnsi" w:cstheme="majorHAnsi"/>
                <w:sz w:val="22"/>
                <w:szCs w:val="22"/>
              </w:rPr>
              <w:t>Currency</w:t>
            </w:r>
          </w:p>
        </w:tc>
        <w:tc>
          <w:tcPr>
            <w:tcW w:w="5215" w:type="dxa"/>
            <w:tcBorders>
              <w:left w:val="single" w:sz="4" w:space="0" w:color="auto"/>
            </w:tcBorders>
            <w:vAlign w:val="center"/>
          </w:tcPr>
          <w:p w14:paraId="15C9CDAA" w14:textId="0834E202" w:rsidR="00803847" w:rsidRPr="00D85B36" w:rsidRDefault="00F30D06" w:rsidP="00803847">
            <w:pPr>
              <w:jc w:val="right"/>
              <w:rPr>
                <w:rFonts w:cstheme="majorHAnsi"/>
                <w:szCs w:val="22"/>
              </w:rPr>
            </w:pPr>
            <w:r>
              <w:rPr>
                <w:rFonts w:cstheme="majorHAnsi"/>
                <w:szCs w:val="22"/>
              </w:rPr>
              <w:t>Australian dollars ($)</w:t>
            </w:r>
          </w:p>
        </w:tc>
      </w:tr>
    </w:tbl>
    <w:p w14:paraId="328F8C2D" w14:textId="4824BFD0" w:rsidR="00C57C00" w:rsidRPr="00D85B36" w:rsidRDefault="00C57C00" w:rsidP="004A1107">
      <w:pPr>
        <w:spacing w:after="220"/>
        <w:contextualSpacing/>
        <w:jc w:val="both"/>
        <w:rPr>
          <w:rFonts w:cstheme="majorHAnsi"/>
          <w:szCs w:val="22"/>
        </w:rPr>
      </w:pPr>
    </w:p>
    <w:p w14:paraId="20A4271E" w14:textId="0926016A" w:rsidR="00946FB4" w:rsidRDefault="00F30D06" w:rsidP="00991DF7">
      <w:pPr>
        <w:widowControl w:val="0"/>
        <w:autoSpaceDE w:val="0"/>
        <w:autoSpaceDN w:val="0"/>
        <w:ind w:right="115"/>
        <w:rPr>
          <w:rFonts w:cstheme="majorHAnsi"/>
          <w:szCs w:val="22"/>
        </w:rPr>
      </w:pPr>
      <w:r w:rsidRPr="00946FB4">
        <w:rPr>
          <w:rFonts w:cstheme="majorHAnsi"/>
          <w:szCs w:val="22"/>
        </w:rPr>
        <w:t xml:space="preserve">Capitalized terms not defined in this SOW may be defined in the Agreement. This SOW is executed as an addition to the Contract effective as of </w:t>
      </w:r>
      <w:r w:rsidR="00751696">
        <w:t>1 May 2025</w:t>
      </w:r>
      <w:r w:rsidRPr="00946FB4">
        <w:rPr>
          <w:rFonts w:cstheme="majorHAnsi"/>
          <w:szCs w:val="22"/>
        </w:rPr>
        <w:t xml:space="preserve"> between the parties, and is governed by the terms of the Contract.  The SOW is effective as of the date the last party signs this SOW (the “</w:t>
      </w:r>
      <w:r w:rsidRPr="000F4E8B">
        <w:rPr>
          <w:rFonts w:cstheme="majorHAnsi"/>
          <w:b/>
          <w:szCs w:val="22"/>
        </w:rPr>
        <w:t>SOW Effective Date</w:t>
      </w:r>
      <w:r w:rsidRPr="00946FB4">
        <w:rPr>
          <w:rFonts w:cstheme="majorHAnsi"/>
          <w:szCs w:val="22"/>
        </w:rPr>
        <w:t>”).</w:t>
      </w:r>
    </w:p>
    <w:p w14:paraId="2E290BC8" w14:textId="77777777" w:rsidR="00991DF7" w:rsidRPr="00946FB4" w:rsidRDefault="00991DF7" w:rsidP="00991DF7">
      <w:pPr>
        <w:widowControl w:val="0"/>
        <w:autoSpaceDE w:val="0"/>
        <w:autoSpaceDN w:val="0"/>
        <w:ind w:right="115"/>
        <w:rPr>
          <w:rFonts w:cstheme="majorHAnsi"/>
          <w:szCs w:val="22"/>
        </w:rPr>
      </w:pPr>
    </w:p>
    <w:p w14:paraId="251EE9D1" w14:textId="547D7414" w:rsidR="00946FB4" w:rsidRPr="00946FB4" w:rsidRDefault="00F30D06" w:rsidP="00991DF7">
      <w:pPr>
        <w:jc w:val="both"/>
        <w:rPr>
          <w:rFonts w:cstheme="majorHAnsi"/>
          <w:szCs w:val="22"/>
        </w:rPr>
      </w:pPr>
      <w:r>
        <w:rPr>
          <w:rFonts w:cstheme="majorHAnsi"/>
          <w:szCs w:val="22"/>
        </w:rPr>
        <w:t>The “Universal SOW Terms” in Annexure 1 to Attachment H – AWS Professional Services are incorporated into this SOW, subject to the Special Conditions (if any).</w:t>
      </w:r>
    </w:p>
    <w:p w14:paraId="4EB55911" w14:textId="48B5F7C2" w:rsidR="001F38C0" w:rsidRPr="00CC6F9C" w:rsidRDefault="00F30D06" w:rsidP="001F38C0">
      <w:pPr>
        <w:pStyle w:val="Heading2"/>
        <w:spacing w:before="120"/>
        <w:jc w:val="both"/>
        <w:rPr>
          <w:rFonts w:cstheme="majorHAnsi"/>
        </w:rPr>
      </w:pPr>
      <w:bookmarkStart w:id="0" w:name="_Hlk103943812"/>
      <w:r w:rsidRPr="00CC6F9C">
        <w:rPr>
          <w:rFonts w:cstheme="majorHAnsi"/>
        </w:rPr>
        <w:t>Scope of the AWS Professional Services</w:t>
      </w:r>
    </w:p>
    <w:p w14:paraId="0F803EF7" w14:textId="7CFAA6CC" w:rsidR="00D112F5" w:rsidRPr="00D85B36" w:rsidRDefault="00ED46BB" w:rsidP="002B1DF7">
      <w:pPr>
        <w:jc w:val="both"/>
        <w:rPr>
          <w:rFonts w:asciiTheme="majorHAnsi" w:hAnsiTheme="majorHAnsi" w:cstheme="majorHAnsi"/>
          <w:color w:val="FF4500"/>
          <w:szCs w:val="22"/>
        </w:rPr>
      </w:pPr>
      <w:r w:rsidRPr="00CC6F9C">
        <w:rPr>
          <w:rFonts w:eastAsia="Calibri" w:cstheme="majorHAnsi"/>
          <w:szCs w:val="22"/>
          <w:lang w:bidi="en-US"/>
        </w:rPr>
        <w:t>AWS will provide the consulting and advisory services described below, for up to the total number of days set forth in this SOW.</w:t>
      </w:r>
    </w:p>
    <w:p w14:paraId="75A0B2F1" w14:textId="77777777" w:rsidR="00117589" w:rsidRDefault="00117589" w:rsidP="00117589">
      <w:pPr>
        <w:rPr>
          <w:ins w:id="1" w:author="Contract Specialist" w:date="2025-10-22T16:45:00Z" w16du:dateUtc="2025-10-22T05:45:00Z"/>
        </w:rPr>
      </w:pPr>
    </w:p>
    <w:p w14:paraId="2DB09BF1" w14:textId="2B226297" w:rsidR="009E2CE4" w:rsidRPr="009E2CE4" w:rsidRDefault="009E2CE4" w:rsidP="00117589">
      <w:pPr>
        <w:rPr>
          <w:b/>
          <w:bCs/>
          <w:sz w:val="24"/>
        </w:rPr>
      </w:pPr>
      <w:ins w:id="2" w:author="Contract Specialist" w:date="2025-10-22T16:45:00Z" w16du:dateUtc="2025-10-22T05:45:00Z">
        <w:r w:rsidRPr="009E2CE4">
          <w:rPr>
            <w:b/>
            <w:bCs/>
            <w:sz w:val="24"/>
          </w:rPr>
          <w:t>Road Safety Systems Program (RSSP) – Foundation Stage</w:t>
        </w:r>
      </w:ins>
    </w:p>
    <w:p w14:paraId="5FF88C81" w14:textId="7E00BB3A" w:rsidR="00DB5905" w:rsidRPr="009E2CE4" w:rsidRDefault="00DB5905" w:rsidP="009E2CE4">
      <w:pPr>
        <w:spacing w:before="300"/>
        <w:jc w:val="both"/>
        <w:outlineLvl w:val="1"/>
        <w:rPr>
          <w:rFonts w:asciiTheme="majorHAnsi" w:hAnsiTheme="majorHAnsi" w:cstheme="majorHAnsi"/>
          <w:color w:val="000000"/>
          <w:szCs w:val="22"/>
        </w:rPr>
      </w:pPr>
      <w:r w:rsidRPr="009E2CE4">
        <w:rPr>
          <w:rFonts w:asciiTheme="majorHAnsi" w:hAnsiTheme="majorHAnsi" w:cstheme="majorHAnsi"/>
          <w:color w:val="000000"/>
          <w:szCs w:val="22"/>
        </w:rPr>
        <w:t xml:space="preserve">Customer is undertaking an initiative in delivering a program of work, the Road Safety Systems Program (RSSP) which is composed of two (2) streams, including Camera Image Data Management System (CIDMS), Data, Analytics and Reporting Platform (DARP) as defined in this SOW, and a third, Planning Services which is outside of the scope of this SOW, though consideration will </w:t>
      </w:r>
      <w:ins w:id="3" w:author="Contract Specialist" w:date="2025-10-22T16:46:00Z" w16du:dateUtc="2025-10-22T05:46:00Z">
        <w:r w:rsidR="009E2CE4">
          <w:rPr>
            <w:rFonts w:asciiTheme="majorHAnsi" w:hAnsiTheme="majorHAnsi" w:cstheme="majorHAnsi"/>
            <w:color w:val="000000"/>
            <w:szCs w:val="22"/>
          </w:rPr>
          <w:t xml:space="preserve"> be </w:t>
        </w:r>
      </w:ins>
      <w:r w:rsidRPr="009E2CE4">
        <w:rPr>
          <w:rFonts w:asciiTheme="majorHAnsi" w:hAnsiTheme="majorHAnsi" w:cstheme="majorHAnsi"/>
          <w:color w:val="000000"/>
          <w:szCs w:val="22"/>
        </w:rPr>
        <w:t>made for this initiative in the planning and design activities listed in this SOW. Th</w:t>
      </w:r>
      <w:ins w:id="4" w:author="Contract Specialist" w:date="2025-10-22T16:46:00Z" w16du:dateUtc="2025-10-22T05:46:00Z">
        <w:r w:rsidR="009E2CE4">
          <w:rPr>
            <w:rFonts w:asciiTheme="majorHAnsi" w:hAnsiTheme="majorHAnsi" w:cstheme="majorHAnsi"/>
            <w:color w:val="000000"/>
            <w:szCs w:val="22"/>
          </w:rPr>
          <w:t>e</w:t>
        </w:r>
      </w:ins>
      <w:del w:id="5" w:author="Contract Specialist" w:date="2025-10-22T16:46:00Z" w16du:dateUtc="2025-10-22T05:46:00Z">
        <w:r w:rsidRPr="009E2CE4" w:rsidDel="009E2CE4">
          <w:rPr>
            <w:rFonts w:asciiTheme="majorHAnsi" w:hAnsiTheme="majorHAnsi" w:cstheme="majorHAnsi"/>
            <w:color w:val="000000"/>
            <w:szCs w:val="22"/>
          </w:rPr>
          <w:delText>is</w:delText>
        </w:r>
      </w:del>
      <w:r w:rsidRPr="009E2CE4">
        <w:rPr>
          <w:rFonts w:asciiTheme="majorHAnsi" w:hAnsiTheme="majorHAnsi" w:cstheme="majorHAnsi"/>
          <w:color w:val="000000"/>
          <w:szCs w:val="22"/>
        </w:rPr>
        <w:t xml:space="preserve"> scope of this </w:t>
      </w:r>
      <w:del w:id="6" w:author="Contract Specialist" w:date="2025-10-22T16:46:00Z" w16du:dateUtc="2025-10-22T05:46:00Z">
        <w:r w:rsidRPr="009E2CE4" w:rsidDel="009E2CE4">
          <w:rPr>
            <w:rFonts w:asciiTheme="majorHAnsi" w:hAnsiTheme="majorHAnsi" w:cstheme="majorHAnsi"/>
            <w:color w:val="000000"/>
            <w:szCs w:val="22"/>
          </w:rPr>
          <w:lastRenderedPageBreak/>
          <w:delText xml:space="preserve">SOW </w:delText>
        </w:r>
      </w:del>
      <w:ins w:id="7" w:author="Contract Specialist" w:date="2025-10-22T16:46:00Z" w16du:dateUtc="2025-10-22T05:46:00Z">
        <w:r w:rsidR="009E2CE4">
          <w:rPr>
            <w:rFonts w:asciiTheme="majorHAnsi" w:hAnsiTheme="majorHAnsi" w:cstheme="majorHAnsi"/>
            <w:color w:val="000000"/>
            <w:szCs w:val="22"/>
          </w:rPr>
          <w:t>engagement</w:t>
        </w:r>
        <w:r w:rsidR="009E2CE4" w:rsidRPr="009E2CE4">
          <w:rPr>
            <w:rFonts w:asciiTheme="majorHAnsi" w:hAnsiTheme="majorHAnsi" w:cstheme="majorHAnsi"/>
            <w:color w:val="000000"/>
            <w:szCs w:val="22"/>
          </w:rPr>
          <w:t xml:space="preserve"> </w:t>
        </w:r>
      </w:ins>
      <w:r w:rsidRPr="009E2CE4">
        <w:rPr>
          <w:rFonts w:asciiTheme="majorHAnsi" w:hAnsiTheme="majorHAnsi" w:cstheme="majorHAnsi"/>
          <w:color w:val="000000"/>
          <w:szCs w:val="22"/>
        </w:rPr>
        <w:t xml:space="preserve">is focused on the delivery of foundational architecture designs for both CIDMS (“In-Scope Application”) and DARP (“In-Scope Data Platform”). </w:t>
      </w:r>
    </w:p>
    <w:p w14:paraId="63879E91" w14:textId="77777777" w:rsidR="009E2CE4" w:rsidRDefault="009E2CE4" w:rsidP="009E2CE4">
      <w:pPr>
        <w:jc w:val="both"/>
        <w:outlineLvl w:val="1"/>
        <w:rPr>
          <w:ins w:id="8" w:author="Contract Specialist" w:date="2025-10-22T16:48:00Z" w16du:dateUtc="2025-10-22T05:48:00Z"/>
          <w:rFonts w:asciiTheme="majorHAnsi" w:hAnsiTheme="majorHAnsi" w:cstheme="majorHAnsi"/>
          <w:b/>
          <w:bCs/>
          <w:color w:val="000000"/>
          <w:szCs w:val="22"/>
        </w:rPr>
      </w:pPr>
    </w:p>
    <w:p w14:paraId="5D3307C7" w14:textId="08A6012C" w:rsidR="00DB5905" w:rsidRPr="009E2CE4" w:rsidRDefault="00DB5905" w:rsidP="009E2CE4">
      <w:pPr>
        <w:jc w:val="both"/>
        <w:outlineLvl w:val="1"/>
        <w:rPr>
          <w:rFonts w:asciiTheme="majorHAnsi" w:hAnsiTheme="majorHAnsi" w:cstheme="majorHAnsi"/>
          <w:b/>
          <w:bCs/>
          <w:color w:val="000000"/>
          <w:szCs w:val="22"/>
        </w:rPr>
      </w:pPr>
      <w:r w:rsidRPr="009E2CE4">
        <w:rPr>
          <w:rFonts w:asciiTheme="majorHAnsi" w:hAnsiTheme="majorHAnsi" w:cstheme="majorHAnsi"/>
          <w:b/>
          <w:bCs/>
          <w:color w:val="000000"/>
          <w:szCs w:val="22"/>
        </w:rPr>
        <w:t>Camera Image Data Management System (CIDMS) Foundations</w:t>
      </w:r>
    </w:p>
    <w:p w14:paraId="04D90B2F" w14:textId="77777777" w:rsidR="009E2CE4" w:rsidRDefault="009E2CE4" w:rsidP="009E2CE4">
      <w:pPr>
        <w:jc w:val="both"/>
        <w:outlineLvl w:val="1"/>
        <w:rPr>
          <w:ins w:id="9" w:author="Contract Specialist" w:date="2025-10-22T16:47:00Z" w16du:dateUtc="2025-10-22T05:47:00Z"/>
          <w:rFonts w:asciiTheme="majorHAnsi" w:hAnsiTheme="majorHAnsi" w:cstheme="majorHAnsi"/>
          <w:b/>
          <w:bCs/>
          <w:color w:val="000000"/>
          <w:szCs w:val="22"/>
        </w:rPr>
      </w:pPr>
    </w:p>
    <w:p w14:paraId="09BE521C" w14:textId="3B609FA3" w:rsidR="00DB5905" w:rsidRPr="009E2CE4" w:rsidRDefault="00DB5905" w:rsidP="009E2CE4">
      <w:pPr>
        <w:jc w:val="both"/>
        <w:outlineLvl w:val="1"/>
        <w:rPr>
          <w:rFonts w:asciiTheme="majorHAnsi" w:hAnsiTheme="majorHAnsi" w:cstheme="majorHAnsi"/>
          <w:b/>
          <w:bCs/>
          <w:color w:val="000000"/>
          <w:szCs w:val="22"/>
        </w:rPr>
      </w:pPr>
      <w:r w:rsidRPr="009E2CE4">
        <w:rPr>
          <w:rFonts w:asciiTheme="majorHAnsi" w:hAnsiTheme="majorHAnsi" w:cstheme="majorHAnsi"/>
          <w:b/>
          <w:bCs/>
          <w:color w:val="000000"/>
          <w:szCs w:val="22"/>
        </w:rPr>
        <w:t>Planning</w:t>
      </w:r>
    </w:p>
    <w:p w14:paraId="6560B677" w14:textId="49B28538" w:rsidR="00DB5905" w:rsidRDefault="00DB5905" w:rsidP="009E2CE4">
      <w:pPr>
        <w:jc w:val="both"/>
        <w:outlineLvl w:val="1"/>
        <w:rPr>
          <w:ins w:id="10" w:author="Contract Specialist" w:date="2025-10-22T16:49:00Z" w16du:dateUtc="2025-10-22T05:49:00Z"/>
          <w:rFonts w:asciiTheme="majorHAnsi" w:hAnsiTheme="majorHAnsi" w:cstheme="majorHAnsi"/>
          <w:color w:val="000000"/>
          <w:szCs w:val="22"/>
        </w:rPr>
      </w:pPr>
      <w:r w:rsidRPr="009E2CE4">
        <w:rPr>
          <w:rFonts w:asciiTheme="majorHAnsi" w:hAnsiTheme="majorHAnsi" w:cstheme="majorHAnsi"/>
          <w:color w:val="000000"/>
          <w:szCs w:val="22"/>
        </w:rPr>
        <w:t>AWS will advise and assist Customer with discovering and documenting Customer's requirements and decisions across project delivery, management, design, and network strategy to establish a foundation for</w:t>
      </w:r>
      <w:ins w:id="11" w:author="Contract Specialist" w:date="2025-10-22T16:49:00Z" w16du:dateUtc="2025-10-22T05:49:00Z">
        <w:r w:rsidR="006260C7">
          <w:rPr>
            <w:rFonts w:asciiTheme="majorHAnsi" w:hAnsiTheme="majorHAnsi" w:cstheme="majorHAnsi"/>
            <w:color w:val="000000"/>
            <w:szCs w:val="22"/>
          </w:rPr>
          <w:t xml:space="preserve"> the</w:t>
        </w:r>
      </w:ins>
      <w:r w:rsidRPr="009E2CE4">
        <w:rPr>
          <w:rFonts w:asciiTheme="majorHAnsi" w:hAnsiTheme="majorHAnsi" w:cstheme="majorHAnsi"/>
          <w:color w:val="000000"/>
          <w:szCs w:val="22"/>
        </w:rPr>
        <w:t xml:space="preserve"> In-Scope Application. The focus of this will be on preparing for the implementation of the first release deployment of </w:t>
      </w:r>
      <w:ins w:id="12" w:author="Contract Specialist" w:date="2025-10-22T16:49:00Z" w16du:dateUtc="2025-10-22T05:49:00Z">
        <w:r w:rsidR="006260C7">
          <w:rPr>
            <w:rFonts w:asciiTheme="majorHAnsi" w:hAnsiTheme="majorHAnsi" w:cstheme="majorHAnsi"/>
            <w:color w:val="000000"/>
            <w:szCs w:val="22"/>
          </w:rPr>
          <w:t xml:space="preserve">the </w:t>
        </w:r>
      </w:ins>
      <w:r w:rsidRPr="009E2CE4">
        <w:rPr>
          <w:rFonts w:asciiTheme="majorHAnsi" w:hAnsiTheme="majorHAnsi" w:cstheme="majorHAnsi"/>
          <w:color w:val="000000"/>
          <w:szCs w:val="22"/>
        </w:rPr>
        <w:t>In-Scope Application, which is expected to be delivered under a different SOW.</w:t>
      </w:r>
    </w:p>
    <w:p w14:paraId="718104C6" w14:textId="77777777" w:rsidR="006260C7" w:rsidRPr="009E2CE4" w:rsidRDefault="006260C7" w:rsidP="009E2CE4">
      <w:pPr>
        <w:jc w:val="both"/>
        <w:outlineLvl w:val="1"/>
        <w:rPr>
          <w:rFonts w:asciiTheme="majorHAnsi" w:hAnsiTheme="majorHAnsi" w:cstheme="majorHAnsi"/>
          <w:color w:val="000000"/>
          <w:szCs w:val="22"/>
        </w:rPr>
      </w:pPr>
    </w:p>
    <w:p w14:paraId="4A44D935" w14:textId="77777777" w:rsidR="00DB5905" w:rsidRPr="009E2CE4" w:rsidRDefault="00DB5905" w:rsidP="009E2CE4">
      <w:pPr>
        <w:jc w:val="both"/>
        <w:outlineLvl w:val="1"/>
        <w:rPr>
          <w:rFonts w:asciiTheme="majorHAnsi" w:hAnsiTheme="majorHAnsi" w:cstheme="majorHAnsi"/>
          <w:color w:val="000000"/>
          <w:szCs w:val="22"/>
        </w:rPr>
      </w:pPr>
      <w:r w:rsidRPr="009E2CE4">
        <w:rPr>
          <w:rFonts w:asciiTheme="majorHAnsi" w:hAnsiTheme="majorHAnsi" w:cstheme="majorHAnsi"/>
          <w:color w:val="000000"/>
          <w:szCs w:val="22"/>
        </w:rPr>
        <w:t>AWS will advise and assist Customer with the following activities in a non-production environment:</w:t>
      </w:r>
    </w:p>
    <w:p w14:paraId="4E4DA842" w14:textId="45E756F8"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 xml:space="preserve">Facilitate a mutually agreed number of workshops with Customer to discuss project delivery, solution design, data modelling, data ingestion, data </w:t>
      </w:r>
      <w:del w:id="13" w:author="Contract Specialist" w:date="2025-10-22T16:49:00Z" w16du:dateUtc="2025-10-22T05:49:00Z">
        <w:r w:rsidRPr="009E2CE4" w:rsidDel="006260C7">
          <w:rPr>
            <w:rFonts w:asciiTheme="majorHAnsi" w:hAnsiTheme="majorHAnsi" w:cstheme="majorHAnsi"/>
            <w:color w:val="000000"/>
            <w:sz w:val="22"/>
            <w:szCs w:val="22"/>
          </w:rPr>
          <w:delText>validation</w:delText>
        </w:r>
      </w:del>
      <w:ins w:id="14" w:author="Contract Specialist" w:date="2025-10-22T16:49:00Z" w16du:dateUtc="2025-10-22T05:49:00Z">
        <w:r w:rsidR="006260C7">
          <w:rPr>
            <w:rFonts w:asciiTheme="majorHAnsi" w:hAnsiTheme="majorHAnsi" w:cstheme="majorHAnsi"/>
            <w:color w:val="000000"/>
            <w:sz w:val="22"/>
            <w:szCs w:val="22"/>
          </w:rPr>
          <w:t>review</w:t>
        </w:r>
      </w:ins>
      <w:r w:rsidRPr="009E2CE4">
        <w:rPr>
          <w:rFonts w:asciiTheme="majorHAnsi" w:hAnsiTheme="majorHAnsi" w:cstheme="majorHAnsi"/>
          <w:color w:val="000000"/>
          <w:sz w:val="22"/>
          <w:szCs w:val="22"/>
        </w:rPr>
        <w:t>, and network strategy requirements for both the In-Scope Application and the wider RSSP program</w:t>
      </w:r>
    </w:p>
    <w:p w14:paraId="143CDC4C" w14:textId="56BC2403"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Gather key requirements and provide recommendations based on AWS general best practices for implementation of</w:t>
      </w:r>
      <w:ins w:id="15" w:author="Contract Specialist" w:date="2025-10-22T16:49:00Z" w16du:dateUtc="2025-10-22T05:49:00Z">
        <w:r w:rsidR="006260C7">
          <w:rPr>
            <w:rFonts w:asciiTheme="majorHAnsi" w:hAnsiTheme="majorHAnsi" w:cstheme="majorHAnsi"/>
            <w:color w:val="000000"/>
            <w:sz w:val="22"/>
            <w:szCs w:val="22"/>
          </w:rPr>
          <w:t xml:space="preserve"> the</w:t>
        </w:r>
      </w:ins>
      <w:r w:rsidRPr="009E2CE4">
        <w:rPr>
          <w:rFonts w:asciiTheme="majorHAnsi" w:hAnsiTheme="majorHAnsi" w:cstheme="majorHAnsi"/>
          <w:color w:val="000000"/>
          <w:sz w:val="22"/>
          <w:szCs w:val="22"/>
        </w:rPr>
        <w:t xml:space="preserve"> In-Scope Application on AWS</w:t>
      </w:r>
    </w:p>
    <w:p w14:paraId="7DDC0DCC" w14:textId="77777777"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Provide recommendations based on AWS general best practices for identity management, data warehousing, and analytics reporting capabilities for both the In-Scope Application and the wider RSSP program</w:t>
      </w:r>
    </w:p>
    <w:p w14:paraId="7E0A422B" w14:textId="77777777"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Review Customer's current and planned future state architecture for the In-Scope Application</w:t>
      </w:r>
    </w:p>
    <w:p w14:paraId="6A995D96" w14:textId="1CAAAA72"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 xml:space="preserve">Document Customer's decisions across project delivery, solution design, data modelling, data ingestion, data </w:t>
      </w:r>
      <w:del w:id="16" w:author="Contract Specialist" w:date="2025-10-22T16:49:00Z" w16du:dateUtc="2025-10-22T05:49:00Z">
        <w:r w:rsidRPr="009E2CE4" w:rsidDel="006260C7">
          <w:rPr>
            <w:rFonts w:asciiTheme="majorHAnsi" w:hAnsiTheme="majorHAnsi" w:cstheme="majorHAnsi"/>
            <w:color w:val="000000"/>
            <w:sz w:val="22"/>
            <w:szCs w:val="22"/>
          </w:rPr>
          <w:delText>validation</w:delText>
        </w:r>
      </w:del>
      <w:ins w:id="17" w:author="Contract Specialist" w:date="2025-10-22T16:49:00Z" w16du:dateUtc="2025-10-22T05:49:00Z">
        <w:r w:rsidR="006260C7">
          <w:rPr>
            <w:rFonts w:asciiTheme="majorHAnsi" w:hAnsiTheme="majorHAnsi" w:cstheme="majorHAnsi"/>
            <w:color w:val="000000"/>
            <w:sz w:val="22"/>
            <w:szCs w:val="22"/>
          </w:rPr>
          <w:t>review</w:t>
        </w:r>
      </w:ins>
      <w:r w:rsidRPr="009E2CE4">
        <w:rPr>
          <w:rFonts w:asciiTheme="majorHAnsi" w:hAnsiTheme="majorHAnsi" w:cstheme="majorHAnsi"/>
          <w:color w:val="000000"/>
          <w:sz w:val="22"/>
          <w:szCs w:val="22"/>
        </w:rPr>
        <w:t>, and network strategy for both the In-Scope Application and the wider RSSP program</w:t>
      </w:r>
    </w:p>
    <w:p w14:paraId="18A827F9" w14:textId="77777777"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Develop referenceable architecture diagrams and design documents supported by relevant AWS general best practices</w:t>
      </w:r>
    </w:p>
    <w:p w14:paraId="06124531" w14:textId="77777777"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Assist in documenting non-functional requirements for the In-Scope Application</w:t>
      </w:r>
    </w:p>
    <w:p w14:paraId="64C37466" w14:textId="77777777" w:rsidR="009E2CE4" w:rsidRDefault="009E2CE4" w:rsidP="009E2CE4">
      <w:pPr>
        <w:jc w:val="both"/>
        <w:outlineLvl w:val="1"/>
        <w:rPr>
          <w:ins w:id="18" w:author="Contract Specialist" w:date="2025-10-22T16:47:00Z" w16du:dateUtc="2025-10-22T05:47:00Z"/>
          <w:rFonts w:asciiTheme="majorHAnsi" w:hAnsiTheme="majorHAnsi" w:cstheme="majorHAnsi"/>
          <w:color w:val="000000"/>
          <w:szCs w:val="22"/>
        </w:rPr>
      </w:pPr>
    </w:p>
    <w:p w14:paraId="05F51217" w14:textId="14ADA5EF" w:rsidR="00DB5905" w:rsidRPr="006260C7" w:rsidRDefault="00DB5905" w:rsidP="009E2CE4">
      <w:pPr>
        <w:jc w:val="both"/>
        <w:outlineLvl w:val="1"/>
        <w:rPr>
          <w:rFonts w:asciiTheme="majorHAnsi" w:hAnsiTheme="majorHAnsi" w:cstheme="majorHAnsi"/>
          <w:b/>
          <w:bCs/>
          <w:color w:val="000000"/>
          <w:szCs w:val="22"/>
        </w:rPr>
      </w:pPr>
      <w:r w:rsidRPr="006260C7">
        <w:rPr>
          <w:rFonts w:asciiTheme="majorHAnsi" w:hAnsiTheme="majorHAnsi" w:cstheme="majorHAnsi"/>
          <w:b/>
          <w:bCs/>
          <w:color w:val="000000"/>
          <w:szCs w:val="22"/>
        </w:rPr>
        <w:t>Design</w:t>
      </w:r>
    </w:p>
    <w:p w14:paraId="25C3B30E" w14:textId="3A904F0D" w:rsidR="00DB5905" w:rsidRPr="009E2CE4" w:rsidRDefault="00DB5905" w:rsidP="009E2CE4">
      <w:pPr>
        <w:jc w:val="both"/>
        <w:rPr>
          <w:rFonts w:asciiTheme="majorHAnsi" w:hAnsiTheme="majorHAnsi" w:cstheme="majorHAnsi"/>
          <w:color w:val="000000"/>
          <w:szCs w:val="22"/>
        </w:rPr>
      </w:pPr>
      <w:r w:rsidRPr="009E2CE4">
        <w:rPr>
          <w:rFonts w:asciiTheme="majorHAnsi" w:hAnsiTheme="majorHAnsi" w:cstheme="majorHAnsi"/>
          <w:color w:val="000000"/>
          <w:szCs w:val="22"/>
        </w:rPr>
        <w:t>AWS Professional Services will advise and assist Customer with the following activities</w:t>
      </w:r>
      <w:ins w:id="19" w:author="Contract Specialist" w:date="2025-10-22T16:50:00Z" w16du:dateUtc="2025-10-22T05:50:00Z">
        <w:r w:rsidR="006260C7">
          <w:rPr>
            <w:rFonts w:asciiTheme="majorHAnsi" w:hAnsiTheme="majorHAnsi" w:cstheme="majorHAnsi"/>
            <w:color w:val="000000"/>
            <w:szCs w:val="22"/>
          </w:rPr>
          <w:t xml:space="preserve"> in a non-production environment</w:t>
        </w:r>
      </w:ins>
      <w:r w:rsidRPr="009E2CE4">
        <w:rPr>
          <w:rFonts w:asciiTheme="majorHAnsi" w:hAnsiTheme="majorHAnsi" w:cstheme="majorHAnsi"/>
          <w:color w:val="000000"/>
          <w:szCs w:val="22"/>
        </w:rPr>
        <w:t>:</w:t>
      </w:r>
    </w:p>
    <w:p w14:paraId="5FB8EA7D" w14:textId="77777777"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Design a high-level solution for the In-Scope Application with consideration for the Planning Services stream that will be delivered under other Customer initiatives in the RSSP program</w:t>
      </w:r>
    </w:p>
    <w:p w14:paraId="5408A569" w14:textId="77777777"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 xml:space="preserve">Advise on the development of a detailed delivery plan for calendar year 2026, including release timelines, resource requirements, and key milestones to support the implementation of the In-Scope Application </w:t>
      </w:r>
    </w:p>
    <w:p w14:paraId="6ABE8B7A" w14:textId="77777777"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Support in the development and definition of implementation epics, features and user stories to guide development efforts required for In-Scope Application</w:t>
      </w:r>
    </w:p>
    <w:p w14:paraId="2AF9BB76" w14:textId="77777777"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t xml:space="preserve">Provide recommendations based on AWS general best practices on the design of network strategy to support expected platform requirements, including device compatibility across networks and road safety system devices </w:t>
      </w:r>
    </w:p>
    <w:p w14:paraId="4999662C" w14:textId="77777777" w:rsidR="00DB5905" w:rsidRPr="009E2CE4" w:rsidRDefault="00DB5905" w:rsidP="009E2CE4">
      <w:pPr>
        <w:pStyle w:val="ListParagraph"/>
        <w:numPr>
          <w:ilvl w:val="0"/>
          <w:numId w:val="15"/>
        </w:numPr>
        <w:spacing w:after="0"/>
        <w:contextualSpacing/>
        <w:jc w:val="both"/>
        <w:outlineLvl w:val="1"/>
        <w:rPr>
          <w:rFonts w:asciiTheme="majorHAnsi" w:hAnsiTheme="majorHAnsi" w:cstheme="majorHAnsi"/>
          <w:color w:val="000000"/>
          <w:sz w:val="22"/>
          <w:szCs w:val="22"/>
        </w:rPr>
      </w:pPr>
      <w:r w:rsidRPr="009E2CE4">
        <w:rPr>
          <w:rFonts w:asciiTheme="majorHAnsi" w:hAnsiTheme="majorHAnsi" w:cstheme="majorHAnsi"/>
          <w:color w:val="000000"/>
          <w:sz w:val="22"/>
          <w:szCs w:val="22"/>
        </w:rPr>
        <w:lastRenderedPageBreak/>
        <w:t>Provide support on AWS general best practices and design for other initiatives in the RSSP program as directed by Customer</w:t>
      </w:r>
    </w:p>
    <w:p w14:paraId="597E6ABA" w14:textId="77777777" w:rsidR="009E4AE7" w:rsidRDefault="009E4AE7" w:rsidP="0005696F">
      <w:pPr>
        <w:jc w:val="both"/>
        <w:rPr>
          <w:szCs w:val="22"/>
        </w:rPr>
      </w:pPr>
    </w:p>
    <w:p w14:paraId="08467009" w14:textId="77777777" w:rsidR="0005696F" w:rsidRPr="0005696F" w:rsidRDefault="0005696F" w:rsidP="0005696F">
      <w:pPr>
        <w:outlineLvl w:val="1"/>
        <w:rPr>
          <w:rFonts w:cs="Calibri"/>
          <w:b/>
          <w:bCs/>
          <w:color w:val="000000"/>
          <w:sz w:val="24"/>
          <w:u w:val="single"/>
        </w:rPr>
      </w:pPr>
      <w:r w:rsidRPr="0005696F">
        <w:rPr>
          <w:rFonts w:cs="Calibri"/>
          <w:b/>
          <w:bCs/>
          <w:color w:val="000000"/>
          <w:sz w:val="24"/>
          <w:u w:val="single"/>
        </w:rPr>
        <w:t>Data, Analytics and Reporting Platform (DARP) Foundations</w:t>
      </w:r>
    </w:p>
    <w:p w14:paraId="1144B34F" w14:textId="77777777" w:rsidR="0005696F" w:rsidRPr="00D174EF" w:rsidRDefault="0005696F" w:rsidP="0005696F">
      <w:pPr>
        <w:outlineLvl w:val="1"/>
        <w:rPr>
          <w:rFonts w:cs="Calibri"/>
          <w:b/>
          <w:bCs/>
          <w:color w:val="000000"/>
          <w:szCs w:val="22"/>
        </w:rPr>
      </w:pPr>
      <w:r w:rsidRPr="00D174EF">
        <w:rPr>
          <w:rFonts w:cs="Calibri"/>
          <w:b/>
          <w:bCs/>
          <w:color w:val="000000"/>
          <w:szCs w:val="22"/>
        </w:rPr>
        <w:t>Planning</w:t>
      </w:r>
    </w:p>
    <w:p w14:paraId="6AFEA39D" w14:textId="1BF3F02C" w:rsidR="0005696F" w:rsidRPr="00D174EF" w:rsidRDefault="0005696F" w:rsidP="0005696F">
      <w:pPr>
        <w:jc w:val="both"/>
        <w:outlineLvl w:val="1"/>
        <w:rPr>
          <w:rFonts w:cs="Calibri"/>
          <w:color w:val="000000"/>
          <w:szCs w:val="22"/>
        </w:rPr>
      </w:pPr>
      <w:r w:rsidRPr="00D174EF">
        <w:rPr>
          <w:rFonts w:cs="Calibri"/>
          <w:color w:val="000000"/>
          <w:szCs w:val="22"/>
        </w:rPr>
        <w:t>AWS will advise and assist Customer with discovering and documenting Customer's requirements and decisions across project delivery, management and design to establish a foundation for</w:t>
      </w:r>
      <w:r w:rsidR="008E3928">
        <w:rPr>
          <w:rFonts w:cs="Calibri"/>
          <w:color w:val="000000"/>
          <w:szCs w:val="22"/>
        </w:rPr>
        <w:t xml:space="preserve"> DARP</w:t>
      </w:r>
      <w:r w:rsidRPr="00D174EF">
        <w:rPr>
          <w:rFonts w:cs="Calibri"/>
          <w:color w:val="000000"/>
          <w:szCs w:val="22"/>
        </w:rPr>
        <w:t xml:space="preserve"> </w:t>
      </w:r>
      <w:r w:rsidR="008E3928">
        <w:rPr>
          <w:rFonts w:cs="Calibri"/>
          <w:color w:val="000000"/>
          <w:szCs w:val="22"/>
        </w:rPr>
        <w:t>(“</w:t>
      </w:r>
      <w:r w:rsidRPr="008E3928">
        <w:rPr>
          <w:rFonts w:cs="Calibri"/>
          <w:b/>
          <w:bCs/>
          <w:color w:val="000000"/>
          <w:szCs w:val="22"/>
        </w:rPr>
        <w:t>In-Scope Data Platform</w:t>
      </w:r>
      <w:r w:rsidR="008E3928">
        <w:rPr>
          <w:rFonts w:cs="Calibri"/>
          <w:color w:val="000000"/>
          <w:szCs w:val="22"/>
        </w:rPr>
        <w:t>”)</w:t>
      </w:r>
      <w:r w:rsidRPr="00D174EF">
        <w:rPr>
          <w:rFonts w:cs="Calibri"/>
          <w:color w:val="000000"/>
          <w:szCs w:val="22"/>
        </w:rPr>
        <w:t>. The focus of this will be on preparing a high-level solution design for DARP.</w:t>
      </w:r>
      <w:r>
        <w:rPr>
          <w:rFonts w:cs="Calibri"/>
          <w:color w:val="000000"/>
          <w:szCs w:val="22"/>
        </w:rPr>
        <w:t xml:space="preserve"> </w:t>
      </w:r>
      <w:r w:rsidRPr="00D174EF">
        <w:rPr>
          <w:rFonts w:cs="Calibri"/>
          <w:color w:val="000000"/>
          <w:szCs w:val="22"/>
        </w:rPr>
        <w:t>AWS will advise and assist Customer with the following activities in a non-production environment:</w:t>
      </w:r>
    </w:p>
    <w:p w14:paraId="45D7A9C8" w14:textId="77777777" w:rsidR="0005696F" w:rsidRPr="00D174EF" w:rsidRDefault="0005696F" w:rsidP="0005696F">
      <w:pPr>
        <w:pStyle w:val="ListParagraph"/>
        <w:numPr>
          <w:ilvl w:val="0"/>
          <w:numId w:val="15"/>
        </w:numPr>
        <w:spacing w:after="0"/>
        <w:contextualSpacing/>
        <w:jc w:val="both"/>
        <w:outlineLvl w:val="1"/>
        <w:rPr>
          <w:rFonts w:cs="Calibri"/>
          <w:strike/>
          <w:color w:val="000000"/>
          <w:sz w:val="22"/>
          <w:szCs w:val="22"/>
        </w:rPr>
      </w:pPr>
      <w:r w:rsidRPr="00D174EF">
        <w:rPr>
          <w:rFonts w:cs="Calibri"/>
          <w:color w:val="000000"/>
          <w:sz w:val="22"/>
          <w:szCs w:val="22"/>
        </w:rPr>
        <w:t>Facilitate a mutually agreed number of workshops to gather requirements with Customer SMEs and supporting business analysts</w:t>
      </w:r>
    </w:p>
    <w:p w14:paraId="7D993F49" w14:textId="77777777" w:rsidR="0005696F" w:rsidRPr="00D174EF" w:rsidRDefault="0005696F" w:rsidP="0005696F">
      <w:pPr>
        <w:pStyle w:val="ListParagraph"/>
        <w:numPr>
          <w:ilvl w:val="0"/>
          <w:numId w:val="15"/>
        </w:numPr>
        <w:spacing w:after="0"/>
        <w:contextualSpacing/>
        <w:jc w:val="both"/>
        <w:outlineLvl w:val="1"/>
        <w:rPr>
          <w:rFonts w:cs="Calibri"/>
          <w:strike/>
          <w:color w:val="000000"/>
          <w:sz w:val="22"/>
          <w:szCs w:val="22"/>
        </w:rPr>
      </w:pPr>
      <w:r w:rsidRPr="00D174EF">
        <w:rPr>
          <w:rFonts w:cs="Calibri"/>
          <w:color w:val="000000"/>
          <w:sz w:val="22"/>
          <w:szCs w:val="22"/>
        </w:rPr>
        <w:t>Provide recommendations to the Customer’s business analysts on requirements required for the solution based on AWS general best practices</w:t>
      </w:r>
    </w:p>
    <w:p w14:paraId="7B1DC75B" w14:textId="77777777" w:rsidR="0005696F" w:rsidRPr="00D174EF" w:rsidRDefault="0005696F" w:rsidP="0005696F">
      <w:pPr>
        <w:pStyle w:val="ListParagraph"/>
        <w:numPr>
          <w:ilvl w:val="0"/>
          <w:numId w:val="15"/>
        </w:numPr>
        <w:spacing w:after="0"/>
        <w:contextualSpacing/>
        <w:jc w:val="both"/>
        <w:outlineLvl w:val="1"/>
        <w:rPr>
          <w:rFonts w:cs="Calibri"/>
          <w:color w:val="000000"/>
          <w:sz w:val="22"/>
          <w:szCs w:val="22"/>
        </w:rPr>
      </w:pPr>
      <w:r w:rsidRPr="00D174EF">
        <w:rPr>
          <w:rFonts w:cs="Calibri"/>
          <w:color w:val="000000"/>
          <w:sz w:val="22"/>
          <w:szCs w:val="22"/>
        </w:rPr>
        <w:t>Gather key requirements and provide recommendations based on AWS general best practices for implementation of In-Scope Data Platform on AWS</w:t>
      </w:r>
    </w:p>
    <w:p w14:paraId="4075E75E" w14:textId="3B3F0EDF" w:rsidR="0005696F" w:rsidRPr="00D174EF" w:rsidRDefault="0005696F" w:rsidP="0005696F">
      <w:pPr>
        <w:pStyle w:val="ListParagraph"/>
        <w:numPr>
          <w:ilvl w:val="0"/>
          <w:numId w:val="15"/>
        </w:numPr>
        <w:spacing w:after="0"/>
        <w:contextualSpacing/>
        <w:jc w:val="both"/>
        <w:rPr>
          <w:rFonts w:cs="Calibri"/>
          <w:color w:val="000000"/>
          <w:sz w:val="22"/>
          <w:szCs w:val="22"/>
        </w:rPr>
      </w:pPr>
      <w:r w:rsidRPr="00D174EF">
        <w:rPr>
          <w:rFonts w:cs="Calibri"/>
          <w:color w:val="000000"/>
          <w:sz w:val="22"/>
          <w:szCs w:val="22"/>
        </w:rPr>
        <w:t xml:space="preserve">Map the solution to the associated business initiative and </w:t>
      </w:r>
      <w:del w:id="20" w:author="Contract Specialist" w:date="2025-10-22T16:56:00Z" w16du:dateUtc="2025-10-22T05:56:00Z">
        <w:r w:rsidRPr="00D174EF" w:rsidDel="006260C7">
          <w:rPr>
            <w:rFonts w:cs="Calibri"/>
            <w:color w:val="000000"/>
            <w:sz w:val="22"/>
            <w:szCs w:val="22"/>
          </w:rPr>
          <w:delText>describing</w:delText>
        </w:r>
      </w:del>
      <w:ins w:id="21" w:author="Contract Specialist" w:date="2025-10-22T16:56:00Z" w16du:dateUtc="2025-10-22T05:56:00Z">
        <w:r w:rsidR="006260C7" w:rsidRPr="00D174EF">
          <w:rPr>
            <w:rFonts w:cs="Calibri"/>
            <w:color w:val="000000"/>
            <w:sz w:val="22"/>
            <w:szCs w:val="22"/>
          </w:rPr>
          <w:t>describe</w:t>
        </w:r>
      </w:ins>
      <w:r w:rsidRPr="00D174EF">
        <w:rPr>
          <w:rFonts w:cs="Calibri"/>
          <w:color w:val="000000"/>
          <w:sz w:val="22"/>
          <w:szCs w:val="22"/>
        </w:rPr>
        <w:t xml:space="preserve"> how the solution for In-Scope Data Platform can be extended for future phases</w:t>
      </w:r>
    </w:p>
    <w:p w14:paraId="0639DDFD" w14:textId="77777777" w:rsidR="0005696F" w:rsidRPr="00D174EF" w:rsidRDefault="0005696F" w:rsidP="0005696F">
      <w:pPr>
        <w:pStyle w:val="ListParagraph"/>
        <w:numPr>
          <w:ilvl w:val="0"/>
          <w:numId w:val="15"/>
        </w:numPr>
        <w:spacing w:after="0"/>
        <w:contextualSpacing/>
        <w:jc w:val="both"/>
        <w:outlineLvl w:val="1"/>
        <w:rPr>
          <w:rFonts w:cs="Calibri"/>
          <w:color w:val="000000"/>
          <w:sz w:val="22"/>
          <w:szCs w:val="22"/>
        </w:rPr>
      </w:pPr>
      <w:r w:rsidRPr="00D174EF">
        <w:rPr>
          <w:rFonts w:cs="Calibri"/>
          <w:color w:val="000000"/>
          <w:sz w:val="22"/>
          <w:szCs w:val="22"/>
        </w:rPr>
        <w:t>Review Customer's current and planned future state architecture for the In-Scope Data Platform</w:t>
      </w:r>
    </w:p>
    <w:p w14:paraId="7505E868" w14:textId="2682B29A" w:rsidR="0005696F" w:rsidRPr="00D174EF" w:rsidRDefault="0005696F" w:rsidP="0005696F">
      <w:pPr>
        <w:pStyle w:val="ListParagraph"/>
        <w:numPr>
          <w:ilvl w:val="0"/>
          <w:numId w:val="15"/>
        </w:numPr>
        <w:spacing w:after="0"/>
        <w:contextualSpacing/>
        <w:jc w:val="both"/>
        <w:rPr>
          <w:rFonts w:cs="Calibri"/>
          <w:color w:val="000000"/>
          <w:sz w:val="22"/>
          <w:szCs w:val="22"/>
        </w:rPr>
      </w:pPr>
      <w:r w:rsidRPr="00D174EF">
        <w:rPr>
          <w:rFonts w:cs="Calibri"/>
          <w:color w:val="000000"/>
          <w:sz w:val="22"/>
          <w:szCs w:val="22"/>
        </w:rPr>
        <w:t xml:space="preserve">Recommended and document AWS </w:t>
      </w:r>
      <w:r w:rsidR="00AB7633">
        <w:rPr>
          <w:rFonts w:cs="Calibri"/>
          <w:color w:val="000000"/>
          <w:sz w:val="22"/>
          <w:szCs w:val="22"/>
        </w:rPr>
        <w:t>S</w:t>
      </w:r>
      <w:r w:rsidRPr="00D174EF">
        <w:rPr>
          <w:rFonts w:cs="Calibri"/>
          <w:color w:val="000000"/>
          <w:sz w:val="22"/>
          <w:szCs w:val="22"/>
        </w:rPr>
        <w:t>ervices and tools appropriate for the implementation of In-Scope Data Platform on AWS</w:t>
      </w:r>
    </w:p>
    <w:p w14:paraId="7EB1D224" w14:textId="52B52116" w:rsidR="0005696F" w:rsidRPr="00D174EF" w:rsidRDefault="0005696F" w:rsidP="006260C7">
      <w:pPr>
        <w:pStyle w:val="ListParagraph"/>
        <w:numPr>
          <w:ilvl w:val="0"/>
          <w:numId w:val="20"/>
        </w:numPr>
        <w:spacing w:after="0"/>
        <w:contextualSpacing/>
        <w:jc w:val="both"/>
        <w:rPr>
          <w:rFonts w:cs="Calibri"/>
          <w:color w:val="000000"/>
          <w:sz w:val="22"/>
          <w:szCs w:val="22"/>
        </w:rPr>
      </w:pPr>
      <w:commentRangeStart w:id="22"/>
      <w:commentRangeStart w:id="23"/>
      <w:r w:rsidRPr="424F7FD6">
        <w:rPr>
          <w:rFonts w:cs="Calibri"/>
          <w:color w:val="000000" w:themeColor="text1"/>
          <w:sz w:val="22"/>
          <w:szCs w:val="22"/>
        </w:rPr>
        <w:t>Review Customer’s planned data integration approach between CIDMS and DARP, including ingestion of modelled camera data using the DATEX II data exchange format</w:t>
      </w:r>
      <w:commentRangeEnd w:id="22"/>
      <w:r w:rsidR="006F2B80">
        <w:rPr>
          <w:rStyle w:val="CommentReference"/>
        </w:rPr>
        <w:commentReference w:id="22"/>
      </w:r>
      <w:commentRangeEnd w:id="23"/>
      <w:r>
        <w:rPr>
          <w:rStyle w:val="CommentReference"/>
        </w:rPr>
        <w:commentReference w:id="23"/>
      </w:r>
    </w:p>
    <w:p w14:paraId="06D7B2BB" w14:textId="77777777" w:rsidR="0005696F" w:rsidRPr="00D174EF" w:rsidRDefault="0005696F" w:rsidP="0005696F">
      <w:pPr>
        <w:pStyle w:val="ListParagraph"/>
        <w:numPr>
          <w:ilvl w:val="0"/>
          <w:numId w:val="15"/>
        </w:numPr>
        <w:spacing w:after="0"/>
        <w:contextualSpacing/>
        <w:jc w:val="both"/>
        <w:outlineLvl w:val="1"/>
        <w:rPr>
          <w:rFonts w:cs="Calibri"/>
          <w:color w:val="000000"/>
          <w:sz w:val="22"/>
          <w:szCs w:val="22"/>
        </w:rPr>
      </w:pPr>
      <w:r w:rsidRPr="00D174EF">
        <w:rPr>
          <w:rFonts w:cs="Calibri"/>
          <w:color w:val="000000"/>
          <w:sz w:val="22"/>
          <w:szCs w:val="22"/>
        </w:rPr>
        <w:t>Assist in documenting both functional and non-functional requirements for the In-Scope Data Platform</w:t>
      </w:r>
    </w:p>
    <w:p w14:paraId="1BF068F5" w14:textId="1E023838" w:rsidR="0005696F" w:rsidRPr="00D174EF" w:rsidRDefault="0005696F" w:rsidP="0005696F">
      <w:pPr>
        <w:pStyle w:val="ListParagraph"/>
        <w:numPr>
          <w:ilvl w:val="0"/>
          <w:numId w:val="15"/>
        </w:numPr>
        <w:spacing w:after="0"/>
        <w:contextualSpacing/>
        <w:jc w:val="both"/>
        <w:outlineLvl w:val="1"/>
        <w:rPr>
          <w:rFonts w:cs="Calibri"/>
          <w:color w:val="000000"/>
          <w:sz w:val="22"/>
          <w:szCs w:val="22"/>
        </w:rPr>
      </w:pPr>
      <w:r w:rsidRPr="00D174EF">
        <w:rPr>
          <w:rFonts w:cs="Calibri"/>
          <w:color w:val="000000"/>
          <w:sz w:val="22"/>
          <w:szCs w:val="22"/>
        </w:rPr>
        <w:t>Provide support to Customer in change management activities, such as providing necessary technical aspects, their impact and expected delivery timelines</w:t>
      </w:r>
    </w:p>
    <w:p w14:paraId="70F73B3E" w14:textId="7469414A" w:rsidR="0005696F" w:rsidRPr="00D174EF" w:rsidRDefault="0005696F" w:rsidP="0005696F">
      <w:pPr>
        <w:pStyle w:val="ListParagraph"/>
        <w:numPr>
          <w:ilvl w:val="0"/>
          <w:numId w:val="15"/>
        </w:numPr>
        <w:spacing w:after="0"/>
        <w:contextualSpacing/>
        <w:jc w:val="both"/>
        <w:outlineLvl w:val="1"/>
        <w:rPr>
          <w:rFonts w:cs="Calibri"/>
          <w:color w:val="000000"/>
          <w:sz w:val="22"/>
          <w:szCs w:val="22"/>
        </w:rPr>
      </w:pPr>
      <w:r w:rsidRPr="00D174EF">
        <w:rPr>
          <w:rFonts w:cs="Calibri"/>
          <w:color w:val="000000"/>
          <w:sz w:val="22"/>
          <w:szCs w:val="22"/>
        </w:rPr>
        <w:t xml:space="preserve">Review existing Customer Landing Zone to document and understand necessary controls in-place to align the high-level solution design </w:t>
      </w:r>
    </w:p>
    <w:p w14:paraId="4EC0E532" w14:textId="77777777" w:rsidR="003E6FE4" w:rsidRDefault="003E6FE4" w:rsidP="0005696F">
      <w:pPr>
        <w:jc w:val="both"/>
        <w:outlineLvl w:val="1"/>
        <w:rPr>
          <w:rFonts w:cs="Calibri"/>
          <w:b/>
          <w:bCs/>
          <w:color w:val="000000"/>
          <w:szCs w:val="22"/>
        </w:rPr>
      </w:pPr>
    </w:p>
    <w:p w14:paraId="57A8BB39" w14:textId="4063C672" w:rsidR="0005696F" w:rsidRPr="00D174EF" w:rsidRDefault="0005696F" w:rsidP="0005696F">
      <w:pPr>
        <w:jc w:val="both"/>
        <w:outlineLvl w:val="1"/>
        <w:rPr>
          <w:rFonts w:cs="Calibri"/>
          <w:color w:val="000000"/>
          <w:szCs w:val="22"/>
        </w:rPr>
      </w:pPr>
      <w:r w:rsidRPr="00D174EF">
        <w:rPr>
          <w:rFonts w:cs="Calibri"/>
          <w:b/>
          <w:bCs/>
          <w:color w:val="000000"/>
          <w:szCs w:val="22"/>
        </w:rPr>
        <w:t>Design</w:t>
      </w:r>
    </w:p>
    <w:p w14:paraId="7F2363BA" w14:textId="77777777" w:rsidR="0005696F" w:rsidRPr="00D174EF" w:rsidRDefault="0005696F" w:rsidP="0005696F">
      <w:pPr>
        <w:jc w:val="both"/>
        <w:rPr>
          <w:rFonts w:cs="Calibri"/>
          <w:color w:val="000000"/>
          <w:szCs w:val="22"/>
        </w:rPr>
      </w:pPr>
      <w:r w:rsidRPr="00D174EF">
        <w:rPr>
          <w:rFonts w:cs="Calibri"/>
          <w:color w:val="000000"/>
          <w:szCs w:val="22"/>
        </w:rPr>
        <w:t>AWS Professional Services will advise and assist Customer with the following activities:</w:t>
      </w:r>
    </w:p>
    <w:p w14:paraId="0BB5D79A" w14:textId="77777777" w:rsidR="0005696F" w:rsidRPr="00D174EF" w:rsidRDefault="0005696F" w:rsidP="0005696F">
      <w:pPr>
        <w:pStyle w:val="ListParagraph"/>
        <w:numPr>
          <w:ilvl w:val="0"/>
          <w:numId w:val="15"/>
        </w:numPr>
        <w:spacing w:after="0"/>
        <w:contextualSpacing/>
        <w:jc w:val="both"/>
        <w:outlineLvl w:val="1"/>
        <w:rPr>
          <w:rFonts w:cs="Calibri"/>
          <w:color w:val="000000"/>
          <w:sz w:val="22"/>
          <w:szCs w:val="22"/>
        </w:rPr>
      </w:pPr>
      <w:r w:rsidRPr="00D174EF">
        <w:rPr>
          <w:rFonts w:cs="Calibri"/>
          <w:color w:val="000000"/>
          <w:sz w:val="22"/>
          <w:szCs w:val="22"/>
        </w:rPr>
        <w:t>Design a high-level solution for the In-Scope Data Platform including but not limited to the following;</w:t>
      </w:r>
    </w:p>
    <w:p w14:paraId="5A1CDA54" w14:textId="78F3D25F" w:rsidR="0005696F" w:rsidRPr="00D174EF" w:rsidRDefault="0005696F" w:rsidP="0005696F">
      <w:pPr>
        <w:pStyle w:val="ListParagraph"/>
        <w:numPr>
          <w:ilvl w:val="1"/>
          <w:numId w:val="15"/>
        </w:numPr>
        <w:spacing w:after="0"/>
        <w:contextualSpacing/>
        <w:jc w:val="both"/>
        <w:outlineLvl w:val="1"/>
        <w:rPr>
          <w:rFonts w:cs="Calibri"/>
          <w:color w:val="000000"/>
          <w:sz w:val="22"/>
          <w:szCs w:val="22"/>
        </w:rPr>
      </w:pPr>
      <w:r w:rsidRPr="00D174EF">
        <w:rPr>
          <w:rFonts w:cs="Calibri"/>
          <w:color w:val="000000"/>
          <w:sz w:val="22"/>
          <w:szCs w:val="22"/>
        </w:rPr>
        <w:t>End-to-end data flow process from ingestion to consumption, including consideration for integration to CIDMS and Planning Services</w:t>
      </w:r>
      <w:r w:rsidR="003E6FE4">
        <w:rPr>
          <w:rFonts w:cs="Calibri"/>
          <w:color w:val="000000"/>
          <w:sz w:val="22"/>
          <w:szCs w:val="22"/>
        </w:rPr>
        <w:t xml:space="preserve"> (</w:t>
      </w:r>
      <w:r w:rsidRPr="00D174EF">
        <w:rPr>
          <w:rFonts w:cs="Calibri"/>
          <w:color w:val="000000"/>
          <w:sz w:val="22"/>
          <w:szCs w:val="22"/>
        </w:rPr>
        <w:t>an initiative being delivered by Customer outside of this SOW</w:t>
      </w:r>
      <w:r w:rsidR="003E6FE4">
        <w:rPr>
          <w:rFonts w:cs="Calibri"/>
          <w:color w:val="000000"/>
          <w:sz w:val="22"/>
          <w:szCs w:val="22"/>
        </w:rPr>
        <w:t>)</w:t>
      </w:r>
    </w:p>
    <w:p w14:paraId="1FF0A8E0" w14:textId="0A3C97A0" w:rsidR="0005696F" w:rsidRPr="00D174EF" w:rsidRDefault="0005696F" w:rsidP="0005696F">
      <w:pPr>
        <w:pStyle w:val="ListParagraph"/>
        <w:numPr>
          <w:ilvl w:val="1"/>
          <w:numId w:val="15"/>
        </w:numPr>
        <w:spacing w:after="0"/>
        <w:contextualSpacing/>
        <w:jc w:val="both"/>
        <w:outlineLvl w:val="1"/>
        <w:rPr>
          <w:rFonts w:cs="Calibri"/>
          <w:color w:val="000000"/>
          <w:sz w:val="22"/>
          <w:szCs w:val="22"/>
        </w:rPr>
      </w:pPr>
      <w:r w:rsidRPr="00D174EF">
        <w:rPr>
          <w:rFonts w:cs="Calibri"/>
          <w:color w:val="000000"/>
          <w:sz w:val="22"/>
          <w:szCs w:val="22"/>
        </w:rPr>
        <w:t xml:space="preserve">Analytics and reporting capabilities using native AWS </w:t>
      </w:r>
      <w:r w:rsidR="003E6FE4">
        <w:rPr>
          <w:rFonts w:cs="Calibri"/>
          <w:color w:val="000000"/>
          <w:sz w:val="22"/>
          <w:szCs w:val="22"/>
        </w:rPr>
        <w:t>S</w:t>
      </w:r>
      <w:r w:rsidRPr="00D174EF">
        <w:rPr>
          <w:rFonts w:cs="Calibri"/>
          <w:color w:val="000000"/>
          <w:sz w:val="22"/>
          <w:szCs w:val="22"/>
        </w:rPr>
        <w:t xml:space="preserve">ervices </w:t>
      </w:r>
    </w:p>
    <w:p w14:paraId="6E8B637A" w14:textId="77777777" w:rsidR="0005696F" w:rsidRPr="00D174EF" w:rsidRDefault="0005696F" w:rsidP="0005696F">
      <w:pPr>
        <w:pStyle w:val="ListParagraph"/>
        <w:numPr>
          <w:ilvl w:val="1"/>
          <w:numId w:val="15"/>
        </w:numPr>
        <w:spacing w:after="0"/>
        <w:contextualSpacing/>
        <w:jc w:val="both"/>
        <w:outlineLvl w:val="1"/>
        <w:rPr>
          <w:rFonts w:cs="Calibri"/>
          <w:color w:val="000000"/>
          <w:sz w:val="22"/>
          <w:szCs w:val="22"/>
        </w:rPr>
      </w:pPr>
      <w:r w:rsidRPr="00D174EF">
        <w:rPr>
          <w:rFonts w:cs="Calibri"/>
          <w:color w:val="000000"/>
          <w:sz w:val="22"/>
          <w:szCs w:val="22"/>
        </w:rPr>
        <w:t>Data migration approach from existing data warehouse</w:t>
      </w:r>
    </w:p>
    <w:p w14:paraId="747431CF" w14:textId="5A0EF2D5" w:rsidR="0005696F" w:rsidRPr="00D174EF" w:rsidRDefault="003E6FE4" w:rsidP="0005696F">
      <w:pPr>
        <w:pStyle w:val="ListParagraph"/>
        <w:numPr>
          <w:ilvl w:val="0"/>
          <w:numId w:val="15"/>
        </w:numPr>
        <w:spacing w:after="0"/>
        <w:contextualSpacing/>
        <w:jc w:val="both"/>
        <w:rPr>
          <w:rFonts w:cs="Calibri"/>
          <w:color w:val="000000"/>
          <w:sz w:val="22"/>
          <w:szCs w:val="22"/>
        </w:rPr>
      </w:pPr>
      <w:r>
        <w:rPr>
          <w:rFonts w:cs="Calibri"/>
          <w:color w:val="000000"/>
          <w:sz w:val="22"/>
          <w:szCs w:val="22"/>
        </w:rPr>
        <w:t xml:space="preserve">Provide recommendations based on AWS </w:t>
      </w:r>
      <w:r w:rsidR="006260C7">
        <w:rPr>
          <w:rFonts w:cs="Calibri"/>
          <w:color w:val="000000"/>
          <w:sz w:val="22"/>
          <w:szCs w:val="22"/>
        </w:rPr>
        <w:t>general best</w:t>
      </w:r>
      <w:r>
        <w:rPr>
          <w:rFonts w:cs="Calibri"/>
          <w:color w:val="000000"/>
          <w:sz w:val="22"/>
          <w:szCs w:val="22"/>
        </w:rPr>
        <w:t xml:space="preserve"> practices on</w:t>
      </w:r>
      <w:r w:rsidR="0005696F" w:rsidRPr="00D174EF">
        <w:rPr>
          <w:rFonts w:cs="Calibri"/>
          <w:color w:val="000000"/>
          <w:sz w:val="22"/>
          <w:szCs w:val="22"/>
        </w:rPr>
        <w:t xml:space="preserve"> use of general data modelling and transformation approaches within </w:t>
      </w:r>
      <w:r>
        <w:rPr>
          <w:rFonts w:cs="Calibri"/>
          <w:color w:val="000000"/>
          <w:sz w:val="22"/>
          <w:szCs w:val="22"/>
        </w:rPr>
        <w:t>the In-Scope Data Platform</w:t>
      </w:r>
    </w:p>
    <w:p w14:paraId="28A7C105" w14:textId="3D9F77A2" w:rsidR="0005696F" w:rsidRPr="00D174EF" w:rsidRDefault="003E6FE4" w:rsidP="0005696F">
      <w:pPr>
        <w:pStyle w:val="ListParagraph"/>
        <w:numPr>
          <w:ilvl w:val="0"/>
          <w:numId w:val="15"/>
        </w:numPr>
        <w:spacing w:after="0"/>
        <w:contextualSpacing/>
        <w:jc w:val="both"/>
        <w:outlineLvl w:val="1"/>
        <w:rPr>
          <w:rFonts w:cs="Calibri"/>
          <w:color w:val="000000"/>
          <w:sz w:val="22"/>
          <w:szCs w:val="22"/>
        </w:rPr>
      </w:pPr>
      <w:r>
        <w:rPr>
          <w:rFonts w:cs="Calibri"/>
          <w:color w:val="000000"/>
          <w:sz w:val="22"/>
          <w:szCs w:val="22"/>
        </w:rPr>
        <w:t>Assist with</w:t>
      </w:r>
      <w:r w:rsidR="0005696F" w:rsidRPr="00D174EF">
        <w:rPr>
          <w:rFonts w:cs="Calibri"/>
          <w:color w:val="000000"/>
          <w:sz w:val="22"/>
          <w:szCs w:val="22"/>
        </w:rPr>
        <w:t xml:space="preserve"> development of a detailed delivery plan for calendar year 2026, including release timelines, resource requirements, and key milestones to support the implementation of the In-Scope Data Platform</w:t>
      </w:r>
    </w:p>
    <w:p w14:paraId="46A4A92B" w14:textId="77777777" w:rsidR="0005696F" w:rsidRPr="00D174EF" w:rsidRDefault="0005696F" w:rsidP="0005696F">
      <w:pPr>
        <w:pStyle w:val="ListParagraph"/>
        <w:numPr>
          <w:ilvl w:val="0"/>
          <w:numId w:val="15"/>
        </w:numPr>
        <w:spacing w:after="0"/>
        <w:contextualSpacing/>
        <w:jc w:val="both"/>
        <w:outlineLvl w:val="1"/>
        <w:rPr>
          <w:rFonts w:cs="Calibri"/>
          <w:color w:val="000000"/>
          <w:sz w:val="22"/>
          <w:szCs w:val="22"/>
        </w:rPr>
      </w:pPr>
      <w:r w:rsidRPr="00D174EF">
        <w:rPr>
          <w:rFonts w:cs="Calibri"/>
          <w:color w:val="000000"/>
          <w:sz w:val="22"/>
          <w:szCs w:val="22"/>
        </w:rPr>
        <w:lastRenderedPageBreak/>
        <w:t>Support in the development and definition of implementation epics, features and user stories to guide development efforts required for In-Scope Data Platform</w:t>
      </w:r>
    </w:p>
    <w:p w14:paraId="35FAB3FC" w14:textId="77777777" w:rsidR="0005696F" w:rsidRPr="00D174EF" w:rsidRDefault="0005696F" w:rsidP="0005696F">
      <w:pPr>
        <w:pStyle w:val="ListParagraph"/>
        <w:numPr>
          <w:ilvl w:val="0"/>
          <w:numId w:val="15"/>
        </w:numPr>
        <w:spacing w:after="0"/>
        <w:contextualSpacing/>
        <w:jc w:val="both"/>
        <w:outlineLvl w:val="1"/>
        <w:rPr>
          <w:rFonts w:cs="Calibri"/>
          <w:strike/>
          <w:color w:val="000000"/>
          <w:sz w:val="22"/>
          <w:szCs w:val="22"/>
        </w:rPr>
      </w:pPr>
      <w:r w:rsidRPr="00D174EF">
        <w:rPr>
          <w:rFonts w:cs="Calibri"/>
          <w:color w:val="000000"/>
          <w:sz w:val="22"/>
          <w:szCs w:val="22"/>
        </w:rPr>
        <w:t>Support Customer in performing current state assessment and document process mapping using Business Process Model and Notation (BPMN) standards</w:t>
      </w:r>
    </w:p>
    <w:p w14:paraId="7F904614" w14:textId="323E975D" w:rsidR="00833D86" w:rsidRPr="00751696" w:rsidRDefault="00833D86" w:rsidP="00751696">
      <w:pPr>
        <w:jc w:val="both"/>
        <w:rPr>
          <w:szCs w:val="22"/>
        </w:rPr>
      </w:pPr>
    </w:p>
    <w:p w14:paraId="7A7678FE" w14:textId="77777777" w:rsidR="003E6FE4" w:rsidRPr="0065325B" w:rsidRDefault="003E6FE4" w:rsidP="003E6FE4">
      <w:pPr>
        <w:rPr>
          <w:rFonts w:eastAsia="Times New Roman" w:cstheme="minorHAnsi"/>
        </w:rPr>
      </w:pPr>
      <w:bookmarkStart w:id="24" w:name="_Hlk190241892"/>
      <w:r w:rsidRPr="005A62C7">
        <w:rPr>
          <w:rFonts w:eastAsia="Times New Roman" w:cstheme="minorHAnsi"/>
          <w:b/>
          <w:bCs/>
        </w:rPr>
        <w:t>Security</w:t>
      </w:r>
      <w:r>
        <w:rPr>
          <w:rFonts w:eastAsia="Times New Roman" w:cstheme="minorHAnsi"/>
          <w:b/>
          <w:bCs/>
        </w:rPr>
        <w:t xml:space="preserve"> Management</w:t>
      </w:r>
      <w:r w:rsidRPr="0065325B">
        <w:rPr>
          <w:rFonts w:eastAsia="Times New Roman" w:cstheme="minorHAnsi"/>
          <w:sz w:val="24"/>
        </w:rPr>
        <w:br/>
      </w:r>
      <w:r w:rsidRPr="0065325B">
        <w:rPr>
          <w:rFonts w:eastAsia="Times New Roman" w:cstheme="minorHAnsi"/>
        </w:rPr>
        <w:t>AWS will advise and assist Customer to manage security risks and ensure Customer receives high quality and safe outcomes from the engagement with insights, thought leadership and access to security specialists. AWS will assist with the following activities in relation to the engagement scope:</w:t>
      </w:r>
    </w:p>
    <w:p w14:paraId="2E0CB30B" w14:textId="77777777" w:rsidR="003E6FE4" w:rsidRPr="0065325B" w:rsidRDefault="003E6FE4" w:rsidP="003E6FE4">
      <w:pPr>
        <w:numPr>
          <w:ilvl w:val="0"/>
          <w:numId w:val="17"/>
        </w:numPr>
        <w:jc w:val="both"/>
        <w:rPr>
          <w:rFonts w:eastAsia="Times New Roman" w:cstheme="minorHAnsi"/>
        </w:rPr>
      </w:pPr>
      <w:r w:rsidRPr="0065325B">
        <w:rPr>
          <w:rFonts w:eastAsia="Times New Roman" w:cstheme="minorHAnsi"/>
        </w:rPr>
        <w:t>Conduct a baseline security assessment and evaluate the existing security posture, current state architecture and provide recommendations based on AWS general best practices on how to improve</w:t>
      </w:r>
    </w:p>
    <w:p w14:paraId="383D6FC2" w14:textId="77777777" w:rsidR="003E6FE4" w:rsidRPr="0065325B" w:rsidRDefault="003E6FE4" w:rsidP="003E6FE4">
      <w:pPr>
        <w:numPr>
          <w:ilvl w:val="0"/>
          <w:numId w:val="17"/>
        </w:numPr>
        <w:jc w:val="both"/>
        <w:rPr>
          <w:rFonts w:eastAsia="Times New Roman" w:cstheme="minorHAnsi"/>
        </w:rPr>
      </w:pPr>
      <w:r w:rsidRPr="0065325B">
        <w:rPr>
          <w:rFonts w:eastAsia="Times New Roman" w:cstheme="minorHAnsi"/>
        </w:rPr>
        <w:t>Identify and confirm key Customer security stakeholders and recommend AWS general best practices for blended working as a combined engagement team</w:t>
      </w:r>
    </w:p>
    <w:p w14:paraId="27F53940" w14:textId="77777777" w:rsidR="003E6FE4" w:rsidRPr="0065325B" w:rsidRDefault="003E6FE4" w:rsidP="003E6FE4">
      <w:pPr>
        <w:numPr>
          <w:ilvl w:val="0"/>
          <w:numId w:val="17"/>
        </w:numPr>
        <w:jc w:val="both"/>
        <w:rPr>
          <w:rFonts w:eastAsia="Times New Roman" w:cstheme="minorHAnsi"/>
        </w:rPr>
      </w:pPr>
      <w:r w:rsidRPr="0065325B">
        <w:rPr>
          <w:rFonts w:eastAsia="Times New Roman" w:cstheme="minorHAnsi"/>
        </w:rPr>
        <w:t>Provide oversight of the engagement scope against Customer’s security requirements as communicated to AWS by Customer</w:t>
      </w:r>
    </w:p>
    <w:p w14:paraId="05A20294" w14:textId="77777777" w:rsidR="003E6FE4" w:rsidRPr="0065325B" w:rsidRDefault="003E6FE4" w:rsidP="003E6FE4">
      <w:pPr>
        <w:numPr>
          <w:ilvl w:val="0"/>
          <w:numId w:val="17"/>
        </w:numPr>
        <w:jc w:val="both"/>
        <w:rPr>
          <w:rFonts w:eastAsia="Times New Roman" w:cstheme="minorHAnsi"/>
        </w:rPr>
      </w:pPr>
      <w:r w:rsidRPr="0065325B">
        <w:rPr>
          <w:rFonts w:eastAsia="Times New Roman" w:cstheme="minorHAnsi"/>
        </w:rPr>
        <w:t>Work with Customer to assess the appropriateness of system, tools, and access levels ensuring optimal security throughout the engagement</w:t>
      </w:r>
    </w:p>
    <w:p w14:paraId="33498F54" w14:textId="77777777" w:rsidR="003E6FE4" w:rsidRPr="0065325B" w:rsidRDefault="003E6FE4" w:rsidP="003E6FE4">
      <w:pPr>
        <w:numPr>
          <w:ilvl w:val="0"/>
          <w:numId w:val="17"/>
        </w:numPr>
        <w:jc w:val="both"/>
        <w:rPr>
          <w:rFonts w:eastAsia="Times New Roman" w:cstheme="minorHAnsi"/>
        </w:rPr>
      </w:pPr>
      <w:r w:rsidRPr="0065325B">
        <w:rPr>
          <w:rFonts w:eastAsia="Times New Roman" w:cstheme="minorHAnsi"/>
        </w:rPr>
        <w:t>Review and provide recommendations based on AWS general best practices on security-specific configurations for in-scope AWS services to ensure there are no vulnerabilities or weaknesses being introduced into the environment(s).  This may include activities such as facilitation of threat modelling, architectural security review, code analysis, and enablement and integration of security tools and associated recommendations</w:t>
      </w:r>
    </w:p>
    <w:p w14:paraId="280C5FC3" w14:textId="77777777" w:rsidR="003E6FE4" w:rsidRPr="0065325B" w:rsidRDefault="003E6FE4" w:rsidP="003E6FE4">
      <w:pPr>
        <w:numPr>
          <w:ilvl w:val="0"/>
          <w:numId w:val="17"/>
        </w:numPr>
        <w:jc w:val="both"/>
        <w:rPr>
          <w:rFonts w:eastAsia="Times New Roman" w:cstheme="minorHAnsi"/>
        </w:rPr>
      </w:pPr>
      <w:r w:rsidRPr="0065325B">
        <w:rPr>
          <w:rFonts w:eastAsia="Times New Roman" w:cstheme="minorHAnsi"/>
        </w:rPr>
        <w:t xml:space="preserve">Review and </w:t>
      </w:r>
      <w:proofErr w:type="gramStart"/>
      <w:r w:rsidRPr="0065325B">
        <w:rPr>
          <w:rFonts w:eastAsia="Times New Roman" w:cstheme="minorHAnsi"/>
        </w:rPr>
        <w:t>assess</w:t>
      </w:r>
      <w:proofErr w:type="gramEnd"/>
      <w:r w:rsidRPr="0065325B">
        <w:rPr>
          <w:rFonts w:eastAsia="Times New Roman" w:cstheme="minorHAnsi"/>
        </w:rPr>
        <w:t xml:space="preserve"> engagement deliverables on defined security outcomes, including the quality of key deliverables through mechanisms, such as security reviews of solutions delivered</w:t>
      </w:r>
    </w:p>
    <w:p w14:paraId="7DC271EF" w14:textId="77777777" w:rsidR="003E6FE4" w:rsidRPr="0065325B" w:rsidRDefault="003E6FE4" w:rsidP="003E6FE4">
      <w:pPr>
        <w:numPr>
          <w:ilvl w:val="0"/>
          <w:numId w:val="17"/>
        </w:numPr>
        <w:jc w:val="both"/>
        <w:rPr>
          <w:rFonts w:eastAsia="Times New Roman" w:cstheme="minorHAnsi"/>
        </w:rPr>
      </w:pPr>
      <w:r w:rsidRPr="0065325B">
        <w:rPr>
          <w:rFonts w:eastAsia="Times New Roman" w:cstheme="minorHAnsi"/>
        </w:rPr>
        <w:t>As part of engagement status reporting, ensure inclusion of security matters covered by the above activities as appropriate</w:t>
      </w:r>
    </w:p>
    <w:p w14:paraId="2799E393" w14:textId="77777777" w:rsidR="003E6FE4" w:rsidRPr="0065325B" w:rsidRDefault="003E6FE4" w:rsidP="003E6FE4">
      <w:pPr>
        <w:numPr>
          <w:ilvl w:val="0"/>
          <w:numId w:val="17"/>
        </w:numPr>
        <w:jc w:val="both"/>
        <w:rPr>
          <w:rFonts w:eastAsia="Times New Roman" w:cstheme="minorHAnsi"/>
        </w:rPr>
      </w:pPr>
      <w:r w:rsidRPr="0065325B">
        <w:rPr>
          <w:rFonts w:eastAsia="Times New Roman" w:cstheme="minorHAnsi"/>
        </w:rPr>
        <w:t>Identify and document key security considerations and residual risks, providing Customer with a comprehensive understanding at the end of the engagement of key factors relevant to the continual operation and management of the solution or deliverables</w:t>
      </w:r>
    </w:p>
    <w:bookmarkEnd w:id="24"/>
    <w:p w14:paraId="1828D443" w14:textId="77777777" w:rsidR="003E6FE4" w:rsidRDefault="003E6FE4" w:rsidP="003E6FE4">
      <w:pPr>
        <w:jc w:val="both"/>
        <w:outlineLvl w:val="1"/>
        <w:rPr>
          <w:rFonts w:cs="Calibri"/>
          <w:b/>
          <w:bCs/>
          <w:color w:val="000000"/>
          <w:szCs w:val="22"/>
        </w:rPr>
      </w:pPr>
    </w:p>
    <w:p w14:paraId="520D302E" w14:textId="1C5C334D" w:rsidR="003E6FE4" w:rsidRPr="003E6FE4" w:rsidRDefault="003E6FE4" w:rsidP="003E6FE4">
      <w:pPr>
        <w:jc w:val="both"/>
        <w:outlineLvl w:val="1"/>
        <w:rPr>
          <w:rFonts w:cs="Calibri"/>
          <w:b/>
          <w:bCs/>
          <w:color w:val="000000"/>
          <w:szCs w:val="22"/>
        </w:rPr>
      </w:pPr>
      <w:r w:rsidRPr="003E6FE4">
        <w:rPr>
          <w:rFonts w:cs="Calibri"/>
          <w:b/>
          <w:bCs/>
          <w:color w:val="000000"/>
          <w:szCs w:val="22"/>
        </w:rPr>
        <w:t>Engagement Management</w:t>
      </w:r>
    </w:p>
    <w:p w14:paraId="5EFE287B" w14:textId="77777777" w:rsidR="003E6FE4" w:rsidRPr="00D174EF" w:rsidRDefault="003E6FE4" w:rsidP="003E6FE4">
      <w:pPr>
        <w:jc w:val="both"/>
        <w:outlineLvl w:val="1"/>
        <w:rPr>
          <w:rFonts w:cs="Calibri"/>
          <w:color w:val="000000"/>
          <w:szCs w:val="22"/>
        </w:rPr>
      </w:pPr>
      <w:r w:rsidRPr="00D174EF">
        <w:rPr>
          <w:rFonts w:cs="Calibri"/>
          <w:color w:val="000000"/>
          <w:szCs w:val="22"/>
        </w:rPr>
        <w:t>The project planning team, comprising Customer senior director, the AWS engagement manager and Customer project manager, will be responsible for defining the methods, tools, and overall project plan for the design of both the In-Scope Application and In-Scope Data Platform, including the following activities:</w:t>
      </w:r>
    </w:p>
    <w:p w14:paraId="1B8FB493" w14:textId="77777777" w:rsidR="003E6FE4" w:rsidRDefault="003E6FE4" w:rsidP="003E6FE4">
      <w:pPr>
        <w:jc w:val="both"/>
        <w:outlineLvl w:val="1"/>
        <w:rPr>
          <w:rFonts w:cs="Calibri"/>
          <w:b/>
          <w:bCs/>
          <w:color w:val="000000"/>
          <w:szCs w:val="22"/>
        </w:rPr>
      </w:pPr>
    </w:p>
    <w:p w14:paraId="5763D35E" w14:textId="7BB9A22E" w:rsidR="003E6FE4" w:rsidRPr="00D174EF" w:rsidRDefault="003E6FE4" w:rsidP="003E6FE4">
      <w:pPr>
        <w:jc w:val="both"/>
        <w:outlineLvl w:val="1"/>
        <w:rPr>
          <w:rFonts w:cs="Calibri"/>
          <w:b/>
          <w:bCs/>
          <w:color w:val="000000"/>
          <w:szCs w:val="22"/>
        </w:rPr>
      </w:pPr>
      <w:r w:rsidRPr="00D174EF">
        <w:rPr>
          <w:rFonts w:cs="Calibri"/>
          <w:b/>
          <w:bCs/>
          <w:color w:val="000000"/>
          <w:szCs w:val="22"/>
        </w:rPr>
        <w:t>Project Planning and Initiation</w:t>
      </w:r>
    </w:p>
    <w:p w14:paraId="2BB0B170" w14:textId="77777777" w:rsidR="003E6FE4" w:rsidRPr="00D174EF" w:rsidRDefault="003E6FE4" w:rsidP="003E6FE4">
      <w:pPr>
        <w:jc w:val="both"/>
        <w:rPr>
          <w:rFonts w:cs="Calibri"/>
          <w:szCs w:val="22"/>
        </w:rPr>
      </w:pPr>
      <w:r w:rsidRPr="00D174EF">
        <w:rPr>
          <w:rFonts w:cs="Calibri"/>
          <w:color w:val="000000"/>
          <w:szCs w:val="22"/>
        </w:rPr>
        <w:t>AWS will collaborate with the Customer's project planning team to:</w:t>
      </w:r>
    </w:p>
    <w:p w14:paraId="3493EBEE" w14:textId="77777777" w:rsidR="003E6FE4" w:rsidRPr="00D174EF" w:rsidRDefault="003E6FE4" w:rsidP="003E6FE4">
      <w:pPr>
        <w:pStyle w:val="ListParagraph"/>
        <w:numPr>
          <w:ilvl w:val="0"/>
          <w:numId w:val="16"/>
        </w:numPr>
        <w:spacing w:after="0"/>
        <w:contextualSpacing/>
        <w:jc w:val="both"/>
        <w:rPr>
          <w:rFonts w:cs="Calibri"/>
          <w:sz w:val="22"/>
          <w:szCs w:val="22"/>
        </w:rPr>
      </w:pPr>
      <w:r w:rsidRPr="00D174EF">
        <w:rPr>
          <w:rFonts w:cs="Calibri"/>
          <w:color w:val="000000"/>
          <w:sz w:val="22"/>
          <w:szCs w:val="22"/>
        </w:rPr>
        <w:t>Define project management methods and tools to be used during the project</w:t>
      </w:r>
    </w:p>
    <w:p w14:paraId="29CEE5ED" w14:textId="77777777" w:rsidR="003E6FE4" w:rsidRPr="00D174EF" w:rsidRDefault="003E6FE4" w:rsidP="003E6FE4">
      <w:pPr>
        <w:pStyle w:val="ListParagraph"/>
        <w:numPr>
          <w:ilvl w:val="0"/>
          <w:numId w:val="15"/>
        </w:numPr>
        <w:spacing w:after="0"/>
        <w:contextualSpacing/>
        <w:jc w:val="both"/>
        <w:outlineLvl w:val="1"/>
        <w:rPr>
          <w:rFonts w:cs="Calibri"/>
          <w:color w:val="000000"/>
          <w:sz w:val="22"/>
          <w:szCs w:val="22"/>
        </w:rPr>
      </w:pPr>
      <w:r w:rsidRPr="00D174EF">
        <w:rPr>
          <w:rFonts w:cs="Calibri"/>
          <w:color w:val="000000"/>
          <w:sz w:val="22"/>
          <w:szCs w:val="22"/>
        </w:rPr>
        <w:t>Facilitate the coordination of activities across project groups</w:t>
      </w:r>
    </w:p>
    <w:p w14:paraId="01576E1F" w14:textId="77777777" w:rsidR="003E6FE4" w:rsidRPr="00D174EF" w:rsidRDefault="003E6FE4" w:rsidP="003E6FE4">
      <w:pPr>
        <w:pStyle w:val="ListParagraph"/>
        <w:numPr>
          <w:ilvl w:val="0"/>
          <w:numId w:val="15"/>
        </w:numPr>
        <w:spacing w:after="0"/>
        <w:contextualSpacing/>
        <w:jc w:val="both"/>
        <w:outlineLvl w:val="1"/>
        <w:rPr>
          <w:rFonts w:cs="Calibri"/>
          <w:color w:val="000000"/>
          <w:sz w:val="22"/>
          <w:szCs w:val="22"/>
        </w:rPr>
      </w:pPr>
      <w:r w:rsidRPr="00D174EF">
        <w:rPr>
          <w:rFonts w:cs="Calibri"/>
          <w:color w:val="000000"/>
          <w:sz w:val="22"/>
          <w:szCs w:val="22"/>
        </w:rPr>
        <w:t>Identify and engage AWS subject matter experts to support workshops and discussions within the scope of this SOW</w:t>
      </w:r>
    </w:p>
    <w:p w14:paraId="2A47FF90" w14:textId="77777777" w:rsidR="003E6FE4" w:rsidRDefault="003E6FE4" w:rsidP="003E6FE4">
      <w:pPr>
        <w:jc w:val="both"/>
        <w:outlineLvl w:val="1"/>
        <w:rPr>
          <w:rFonts w:cs="Calibri"/>
          <w:b/>
          <w:bCs/>
          <w:color w:val="000000"/>
          <w:szCs w:val="22"/>
        </w:rPr>
      </w:pPr>
    </w:p>
    <w:p w14:paraId="12285782" w14:textId="730F3A99" w:rsidR="003E6FE4" w:rsidRPr="00D174EF" w:rsidRDefault="003E6FE4" w:rsidP="003E6FE4">
      <w:pPr>
        <w:jc w:val="both"/>
        <w:outlineLvl w:val="1"/>
        <w:rPr>
          <w:rFonts w:cs="Calibri"/>
          <w:b/>
          <w:bCs/>
          <w:color w:val="000000"/>
          <w:szCs w:val="22"/>
        </w:rPr>
      </w:pPr>
      <w:r w:rsidRPr="00D174EF">
        <w:rPr>
          <w:rFonts w:cs="Calibri"/>
          <w:b/>
          <w:bCs/>
          <w:color w:val="000000"/>
          <w:szCs w:val="22"/>
        </w:rPr>
        <w:lastRenderedPageBreak/>
        <w:t>Project Kick-off</w:t>
      </w:r>
    </w:p>
    <w:p w14:paraId="30B1CB34" w14:textId="77777777" w:rsidR="003E6FE4" w:rsidRPr="00D174EF" w:rsidRDefault="003E6FE4" w:rsidP="003E6FE4">
      <w:pPr>
        <w:jc w:val="both"/>
        <w:rPr>
          <w:rFonts w:cs="Calibri"/>
          <w:szCs w:val="22"/>
        </w:rPr>
      </w:pPr>
      <w:r w:rsidRPr="00D174EF">
        <w:rPr>
          <w:rFonts w:cs="Calibri"/>
          <w:color w:val="000000"/>
          <w:szCs w:val="22"/>
        </w:rPr>
        <w:t>AWS will conduct a project kick-off meeting to:</w:t>
      </w:r>
    </w:p>
    <w:p w14:paraId="2FCD58FB"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Define success criteria, reporting mechanisms, and escalation procedures</w:t>
      </w:r>
    </w:p>
    <w:p w14:paraId="73DB5129"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Clarify the goals of the SOW, expected outputs, and work products</w:t>
      </w:r>
    </w:p>
    <w:p w14:paraId="3FC58E63"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Identify Customer resource participation requirements</w:t>
      </w:r>
    </w:p>
    <w:p w14:paraId="18F45132"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proofErr w:type="gramStart"/>
      <w:r w:rsidRPr="00D174EF">
        <w:rPr>
          <w:rFonts w:cs="Calibri"/>
          <w:color w:val="000000"/>
          <w:sz w:val="22"/>
          <w:szCs w:val="22"/>
        </w:rPr>
        <w:t>Introduce</w:t>
      </w:r>
      <w:proofErr w:type="gramEnd"/>
      <w:r w:rsidRPr="00D174EF">
        <w:rPr>
          <w:rFonts w:cs="Calibri"/>
          <w:color w:val="000000"/>
          <w:sz w:val="22"/>
          <w:szCs w:val="22"/>
        </w:rPr>
        <w:t xml:space="preserve"> AWS team members and their roles</w:t>
      </w:r>
    </w:p>
    <w:p w14:paraId="6FDBADD9"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Coordinate the onboarding and off-boarding of resources</w:t>
      </w:r>
    </w:p>
    <w:p w14:paraId="29578905" w14:textId="77777777" w:rsidR="003E6FE4" w:rsidRDefault="003E6FE4" w:rsidP="003E6FE4">
      <w:pPr>
        <w:jc w:val="both"/>
        <w:outlineLvl w:val="1"/>
        <w:rPr>
          <w:rFonts w:cs="Calibri"/>
          <w:b/>
          <w:bCs/>
          <w:color w:val="000000"/>
          <w:szCs w:val="22"/>
        </w:rPr>
      </w:pPr>
    </w:p>
    <w:p w14:paraId="59A950FF" w14:textId="2723F415" w:rsidR="003E6FE4" w:rsidRPr="00D174EF" w:rsidRDefault="003E6FE4" w:rsidP="003E6FE4">
      <w:pPr>
        <w:jc w:val="both"/>
        <w:outlineLvl w:val="1"/>
        <w:rPr>
          <w:rFonts w:cs="Calibri"/>
          <w:b/>
          <w:bCs/>
          <w:color w:val="000000"/>
          <w:szCs w:val="22"/>
        </w:rPr>
      </w:pPr>
      <w:r w:rsidRPr="00D174EF">
        <w:rPr>
          <w:rFonts w:cs="Calibri"/>
          <w:b/>
          <w:bCs/>
          <w:color w:val="000000"/>
          <w:szCs w:val="22"/>
        </w:rPr>
        <w:t>Ongoing Project Management</w:t>
      </w:r>
    </w:p>
    <w:p w14:paraId="4F952785" w14:textId="77777777" w:rsidR="003E6FE4" w:rsidRPr="00D174EF" w:rsidRDefault="003E6FE4" w:rsidP="003E6FE4">
      <w:pPr>
        <w:jc w:val="both"/>
        <w:rPr>
          <w:rFonts w:cs="Calibri"/>
          <w:color w:val="000000"/>
          <w:szCs w:val="22"/>
        </w:rPr>
      </w:pPr>
      <w:r w:rsidRPr="00D174EF">
        <w:rPr>
          <w:rFonts w:cs="Calibri"/>
          <w:color w:val="000000"/>
          <w:szCs w:val="22"/>
        </w:rPr>
        <w:t>AWS will perform and manage program and project management duties, including:</w:t>
      </w:r>
    </w:p>
    <w:p w14:paraId="2819EDD6"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Facilitate team meetings and daily standups</w:t>
      </w:r>
    </w:p>
    <w:p w14:paraId="05C60064"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Develop and manage sprints, backlogs, work breakdown structures (WBSs), and project plans</w:t>
      </w:r>
    </w:p>
    <w:p w14:paraId="1809A10C"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Conduct meetings with Customer stakeholders to ensure alignment with project deliverables and business goals</w:t>
      </w:r>
    </w:p>
    <w:p w14:paraId="3EC37AB0" w14:textId="77777777" w:rsidR="003E6FE4" w:rsidRDefault="003E6FE4" w:rsidP="003E6FE4">
      <w:pPr>
        <w:jc w:val="both"/>
        <w:outlineLvl w:val="1"/>
        <w:rPr>
          <w:rFonts w:cs="Calibri"/>
          <w:b/>
          <w:bCs/>
          <w:color w:val="000000"/>
          <w:szCs w:val="22"/>
        </w:rPr>
      </w:pPr>
    </w:p>
    <w:p w14:paraId="4473FCFC" w14:textId="1E3051EC" w:rsidR="003E6FE4" w:rsidRPr="00D174EF" w:rsidRDefault="003E6FE4" w:rsidP="003E6FE4">
      <w:pPr>
        <w:jc w:val="both"/>
        <w:outlineLvl w:val="1"/>
        <w:rPr>
          <w:rFonts w:cs="Calibri"/>
          <w:b/>
          <w:bCs/>
          <w:color w:val="000000"/>
          <w:szCs w:val="22"/>
        </w:rPr>
      </w:pPr>
      <w:r w:rsidRPr="00D174EF">
        <w:rPr>
          <w:rFonts w:cs="Calibri"/>
          <w:b/>
          <w:bCs/>
          <w:color w:val="000000"/>
          <w:szCs w:val="22"/>
        </w:rPr>
        <w:t>Status Reporting</w:t>
      </w:r>
    </w:p>
    <w:p w14:paraId="30BD2F28" w14:textId="77777777" w:rsidR="003E6FE4" w:rsidRPr="00D174EF" w:rsidRDefault="003E6FE4" w:rsidP="003E6FE4">
      <w:pPr>
        <w:jc w:val="both"/>
        <w:rPr>
          <w:rFonts w:cs="Calibri"/>
          <w:color w:val="000000"/>
          <w:szCs w:val="22"/>
        </w:rPr>
      </w:pPr>
      <w:r w:rsidRPr="00D174EF">
        <w:rPr>
          <w:rFonts w:cs="Calibri"/>
          <w:color w:val="000000"/>
          <w:szCs w:val="22"/>
        </w:rPr>
        <w:t>AWS will create and provide a collective status report briefing every two (2) weeks to Customer stakeholders, covering:</w:t>
      </w:r>
    </w:p>
    <w:p w14:paraId="64C6E2AD"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Overall project schedule status</w:t>
      </w:r>
    </w:p>
    <w:p w14:paraId="3CF2FC30"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Progress against team objectives</w:t>
      </w:r>
    </w:p>
    <w:p w14:paraId="50C18225"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Actions, issues, and risks identified</w:t>
      </w:r>
    </w:p>
    <w:p w14:paraId="2AAAB4F0"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Project financials and burn rate of labor and expenses</w:t>
      </w:r>
    </w:p>
    <w:p w14:paraId="6ADD1269" w14:textId="77777777" w:rsidR="003E6FE4" w:rsidRDefault="003E6FE4" w:rsidP="003E6FE4">
      <w:pPr>
        <w:jc w:val="both"/>
        <w:outlineLvl w:val="1"/>
        <w:rPr>
          <w:rFonts w:cs="Calibri"/>
          <w:b/>
          <w:bCs/>
          <w:color w:val="000000"/>
          <w:szCs w:val="22"/>
        </w:rPr>
      </w:pPr>
    </w:p>
    <w:p w14:paraId="71EC1973" w14:textId="6C46955D" w:rsidR="003E6FE4" w:rsidRPr="00D174EF" w:rsidRDefault="003E6FE4" w:rsidP="003E6FE4">
      <w:pPr>
        <w:jc w:val="both"/>
        <w:outlineLvl w:val="1"/>
        <w:rPr>
          <w:rFonts w:cs="Calibri"/>
          <w:b/>
          <w:bCs/>
          <w:color w:val="000000"/>
          <w:szCs w:val="22"/>
        </w:rPr>
      </w:pPr>
      <w:r w:rsidRPr="00D174EF">
        <w:rPr>
          <w:rFonts w:cs="Calibri"/>
          <w:b/>
          <w:bCs/>
          <w:color w:val="000000"/>
          <w:szCs w:val="22"/>
        </w:rPr>
        <w:t>Project Closure</w:t>
      </w:r>
    </w:p>
    <w:p w14:paraId="09994ECF" w14:textId="77777777" w:rsidR="003E6FE4" w:rsidRPr="00D174EF" w:rsidRDefault="003E6FE4" w:rsidP="003E6FE4">
      <w:pPr>
        <w:jc w:val="both"/>
        <w:rPr>
          <w:rFonts w:cs="Calibri"/>
          <w:color w:val="000000"/>
          <w:szCs w:val="22"/>
        </w:rPr>
      </w:pPr>
      <w:r w:rsidRPr="00D174EF">
        <w:rPr>
          <w:rFonts w:cs="Calibri"/>
          <w:color w:val="000000"/>
          <w:szCs w:val="22"/>
        </w:rPr>
        <w:t>At the conclusion of the project, AWS will:</w:t>
      </w:r>
    </w:p>
    <w:p w14:paraId="597122C1"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Conduct a joint review of lessons learned with the Customer</w:t>
      </w:r>
    </w:p>
    <w:p w14:paraId="644F31DC"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Identify potential follow-up engagements or activities</w:t>
      </w:r>
    </w:p>
    <w:p w14:paraId="4D38A667" w14:textId="77777777" w:rsidR="003E6FE4" w:rsidRPr="00D174EF" w:rsidRDefault="003E6FE4" w:rsidP="003E6FE4">
      <w:pPr>
        <w:pStyle w:val="ListParagraph"/>
        <w:numPr>
          <w:ilvl w:val="0"/>
          <w:numId w:val="16"/>
        </w:numPr>
        <w:spacing w:after="0"/>
        <w:contextualSpacing/>
        <w:jc w:val="both"/>
        <w:rPr>
          <w:rFonts w:cs="Calibri"/>
          <w:color w:val="000000"/>
          <w:sz w:val="22"/>
          <w:szCs w:val="22"/>
        </w:rPr>
      </w:pPr>
      <w:r w:rsidRPr="00D174EF">
        <w:rPr>
          <w:rFonts w:cs="Calibri"/>
          <w:color w:val="000000"/>
          <w:sz w:val="22"/>
          <w:szCs w:val="22"/>
        </w:rPr>
        <w:t>Generate and send a customer satisfaction survey for Customer completion</w:t>
      </w:r>
    </w:p>
    <w:p w14:paraId="0426228B" w14:textId="77777777" w:rsidR="003E6FE4" w:rsidRDefault="003E6FE4" w:rsidP="00751696">
      <w:pPr>
        <w:jc w:val="both"/>
        <w:rPr>
          <w:b/>
          <w:bCs/>
          <w:szCs w:val="22"/>
        </w:rPr>
      </w:pPr>
    </w:p>
    <w:p w14:paraId="5CDD65AD" w14:textId="59FE1986" w:rsidR="00833D86" w:rsidRPr="00751696" w:rsidRDefault="00F30D06" w:rsidP="00751696">
      <w:pPr>
        <w:jc w:val="both"/>
        <w:rPr>
          <w:b/>
          <w:bCs/>
          <w:szCs w:val="22"/>
        </w:rPr>
      </w:pPr>
      <w:r w:rsidRPr="00751696">
        <w:rPr>
          <w:b/>
          <w:bCs/>
          <w:szCs w:val="22"/>
        </w:rPr>
        <w:t>Out-of-Scope</w:t>
      </w:r>
    </w:p>
    <w:p w14:paraId="349273CB" w14:textId="77777777" w:rsidR="00833D86" w:rsidRDefault="00F30D06" w:rsidP="00751696">
      <w:pPr>
        <w:ind w:left="720" w:hanging="360"/>
        <w:jc w:val="both"/>
        <w:rPr>
          <w:szCs w:val="22"/>
        </w:rPr>
      </w:pPr>
      <w:r w:rsidRPr="00751696">
        <w:rPr>
          <w:szCs w:val="22"/>
        </w:rPr>
        <w:t>●</w:t>
      </w:r>
      <w:r w:rsidRPr="00751696">
        <w:rPr>
          <w:szCs w:val="22"/>
        </w:rPr>
        <w:tab/>
        <w:t>Implementation or migration of any service related to the In-Scope Application</w:t>
      </w:r>
    </w:p>
    <w:p w14:paraId="715A070E" w14:textId="77777777" w:rsidR="003E6FE4" w:rsidRPr="00D174EF" w:rsidRDefault="003E6FE4" w:rsidP="003E6FE4">
      <w:pPr>
        <w:numPr>
          <w:ilvl w:val="0"/>
          <w:numId w:val="18"/>
        </w:numPr>
        <w:rPr>
          <w:rFonts w:cs="Calibri"/>
          <w:color w:val="000000"/>
          <w:szCs w:val="22"/>
        </w:rPr>
      </w:pPr>
      <w:r w:rsidRPr="00D174EF">
        <w:rPr>
          <w:rFonts w:cs="Calibri"/>
          <w:color w:val="000000"/>
          <w:szCs w:val="22"/>
        </w:rPr>
        <w:t>Implementation or migration of any service related to the In-Scope Data Platform</w:t>
      </w:r>
    </w:p>
    <w:p w14:paraId="25CDA99C" w14:textId="77777777" w:rsidR="003E6FE4" w:rsidRPr="00D174EF" w:rsidRDefault="003E6FE4" w:rsidP="003E6FE4">
      <w:pPr>
        <w:numPr>
          <w:ilvl w:val="0"/>
          <w:numId w:val="18"/>
        </w:numPr>
        <w:rPr>
          <w:rFonts w:cs="Calibri"/>
          <w:color w:val="000000"/>
          <w:szCs w:val="22"/>
        </w:rPr>
      </w:pPr>
      <w:r w:rsidRPr="00D174EF">
        <w:rPr>
          <w:rFonts w:cs="Calibri"/>
          <w:color w:val="000000"/>
          <w:szCs w:val="22"/>
        </w:rPr>
        <w:t>Transformation or modification of existing data to work with the In-Scope Data Platform</w:t>
      </w:r>
    </w:p>
    <w:p w14:paraId="5DF09385" w14:textId="77777777" w:rsidR="003E6FE4" w:rsidRPr="00D174EF" w:rsidRDefault="003E6FE4" w:rsidP="003E6FE4">
      <w:pPr>
        <w:numPr>
          <w:ilvl w:val="0"/>
          <w:numId w:val="18"/>
        </w:numPr>
        <w:rPr>
          <w:rFonts w:cs="Calibri"/>
          <w:color w:val="000000"/>
          <w:szCs w:val="22"/>
        </w:rPr>
      </w:pPr>
      <w:r w:rsidRPr="00D174EF">
        <w:rPr>
          <w:rFonts w:cs="Calibri"/>
          <w:color w:val="000000"/>
          <w:szCs w:val="22"/>
        </w:rPr>
        <w:t>Detailed review or migration of the existing Data Reporting Warehouse or connected applications</w:t>
      </w:r>
    </w:p>
    <w:p w14:paraId="3BC8EE6F" w14:textId="77777777" w:rsidR="00E70BD7" w:rsidRPr="0044362B" w:rsidRDefault="00E70BD7" w:rsidP="00E70BD7">
      <w:pPr>
        <w:spacing w:before="120"/>
        <w:rPr>
          <w:rFonts w:cstheme="majorHAnsi"/>
          <w:szCs w:val="22"/>
        </w:rPr>
      </w:pPr>
    </w:p>
    <w:p w14:paraId="3224D43D" w14:textId="45A2BF6B" w:rsidR="002C5B8E" w:rsidRPr="00E91ECD" w:rsidRDefault="00F30D06" w:rsidP="002C5B8E">
      <w:pPr>
        <w:jc w:val="both"/>
        <w:rPr>
          <w:rFonts w:asciiTheme="majorHAnsi" w:eastAsia="Calibri" w:hAnsiTheme="majorHAnsi" w:cstheme="majorHAnsi"/>
          <w:szCs w:val="22"/>
          <w:u w:val="single"/>
          <w:lang w:bidi="en-US"/>
        </w:rPr>
      </w:pPr>
      <w:r w:rsidRPr="0044362B">
        <w:rPr>
          <w:rFonts w:eastAsia="Calibri" w:cstheme="majorHAnsi"/>
          <w:szCs w:val="22"/>
          <w:u w:val="single"/>
          <w:lang w:bidi="en-US"/>
        </w:rPr>
        <w:t xml:space="preserve">Customer Input pursuant to Universal SOW Terms </w:t>
      </w:r>
      <w:r w:rsidR="00061D02" w:rsidRPr="00E91ECD">
        <w:rPr>
          <w:rFonts w:asciiTheme="majorHAnsi" w:eastAsia="Calibri" w:hAnsiTheme="majorHAnsi" w:cstheme="majorHAnsi"/>
          <w:szCs w:val="22"/>
          <w:u w:val="single"/>
        </w:rPr>
        <w:t>Annexure 1,</w:t>
      </w:r>
      <w:r w:rsidR="00061D02" w:rsidRPr="00E91ECD">
        <w:rPr>
          <w:rFonts w:asciiTheme="majorHAnsi" w:eastAsia="Calibri" w:hAnsiTheme="majorHAnsi" w:cstheme="majorHAnsi"/>
          <w:spacing w:val="-2"/>
          <w:szCs w:val="22"/>
          <w:u w:val="single"/>
        </w:rPr>
        <w:t xml:space="preserve"> </w:t>
      </w:r>
      <w:commentRangeStart w:id="25"/>
      <w:commentRangeStart w:id="26"/>
      <w:commentRangeStart w:id="27"/>
      <w:r w:rsidR="00061D02" w:rsidRPr="00E91ECD">
        <w:rPr>
          <w:rFonts w:asciiTheme="majorHAnsi" w:eastAsia="Calibri" w:hAnsiTheme="majorHAnsi" w:cstheme="majorHAnsi"/>
          <w:szCs w:val="22"/>
          <w:u w:val="single"/>
        </w:rPr>
        <w:t>Section</w:t>
      </w:r>
      <w:r w:rsidR="00061D02" w:rsidRPr="00E91ECD">
        <w:rPr>
          <w:rFonts w:asciiTheme="majorHAnsi" w:eastAsia="Calibri" w:hAnsiTheme="majorHAnsi" w:cstheme="majorHAnsi"/>
          <w:spacing w:val="-4"/>
          <w:szCs w:val="22"/>
          <w:u w:val="single"/>
        </w:rPr>
        <w:t xml:space="preserve"> </w:t>
      </w:r>
      <w:r w:rsidR="00061D02" w:rsidRPr="00E91ECD">
        <w:rPr>
          <w:rFonts w:asciiTheme="majorHAnsi" w:eastAsia="Calibri" w:hAnsiTheme="majorHAnsi" w:cstheme="majorHAnsi"/>
          <w:szCs w:val="22"/>
          <w:u w:val="single"/>
        </w:rPr>
        <w:t>2</w:t>
      </w:r>
      <w:r w:rsidR="00942AFA">
        <w:rPr>
          <w:rFonts w:asciiTheme="majorHAnsi" w:eastAsia="Calibri" w:hAnsiTheme="majorHAnsi" w:cstheme="majorHAnsi"/>
          <w:szCs w:val="22"/>
          <w:u w:val="single"/>
        </w:rPr>
        <w:t>1</w:t>
      </w:r>
      <w:r w:rsidR="00061D02" w:rsidRPr="00E91ECD">
        <w:rPr>
          <w:rFonts w:asciiTheme="majorHAnsi" w:eastAsia="Calibri" w:hAnsiTheme="majorHAnsi" w:cstheme="majorHAnsi"/>
          <w:szCs w:val="22"/>
          <w:u w:val="single"/>
        </w:rPr>
        <w:t>.1(b)(</w:t>
      </w:r>
      <w:r w:rsidR="00142B52">
        <w:rPr>
          <w:rFonts w:asciiTheme="majorHAnsi" w:eastAsia="Calibri" w:hAnsiTheme="majorHAnsi" w:cstheme="majorHAnsi"/>
          <w:szCs w:val="22"/>
          <w:u w:val="single"/>
        </w:rPr>
        <w:t>a</w:t>
      </w:r>
      <w:commentRangeEnd w:id="25"/>
      <w:r w:rsidR="007A20EC">
        <w:rPr>
          <w:rStyle w:val="CommentReference"/>
        </w:rPr>
        <w:commentReference w:id="25"/>
      </w:r>
      <w:commentRangeEnd w:id="26"/>
      <w:r w:rsidR="00EF360D">
        <w:rPr>
          <w:rStyle w:val="CommentReference"/>
        </w:rPr>
        <w:commentReference w:id="26"/>
      </w:r>
      <w:commentRangeEnd w:id="27"/>
      <w:r w:rsidR="006260C7">
        <w:rPr>
          <w:rStyle w:val="CommentReference"/>
        </w:rPr>
        <w:commentReference w:id="27"/>
      </w:r>
      <w:r w:rsidR="00061D02" w:rsidRPr="00E91ECD">
        <w:rPr>
          <w:rFonts w:asciiTheme="majorHAnsi" w:eastAsia="Calibri" w:hAnsiTheme="majorHAnsi" w:cstheme="majorHAnsi"/>
          <w:szCs w:val="22"/>
          <w:u w:val="single"/>
        </w:rPr>
        <w:t>)</w:t>
      </w:r>
    </w:p>
    <w:p w14:paraId="3AD8DAC2" w14:textId="7520CEDC" w:rsidR="002C5B8E" w:rsidRPr="0044362B" w:rsidRDefault="00F30D06" w:rsidP="00EE268E">
      <w:pPr>
        <w:rPr>
          <w:rFonts w:cstheme="majorHAnsi"/>
          <w:szCs w:val="22"/>
        </w:rPr>
      </w:pPr>
      <w:r w:rsidRPr="0044362B">
        <w:rPr>
          <w:rFonts w:cstheme="majorHAnsi"/>
          <w:szCs w:val="22"/>
        </w:rPr>
        <w:t>Customer will provide AWS the following:</w:t>
      </w:r>
    </w:p>
    <w:p w14:paraId="66B0AD0B" w14:textId="54511BED" w:rsidR="0023103A" w:rsidRDefault="0023103A" w:rsidP="009575D5">
      <w:pPr>
        <w:pStyle w:val="ListParagraph"/>
        <w:numPr>
          <w:ilvl w:val="0"/>
          <w:numId w:val="8"/>
        </w:numPr>
        <w:rPr>
          <w:rFonts w:cstheme="majorHAnsi"/>
          <w:sz w:val="22"/>
          <w:szCs w:val="22"/>
        </w:rPr>
      </w:pPr>
      <w:r>
        <w:rPr>
          <w:rFonts w:cstheme="majorHAnsi"/>
          <w:sz w:val="22"/>
          <w:szCs w:val="22"/>
        </w:rPr>
        <w:t>Access to key technical resources for design reviews and decisions</w:t>
      </w:r>
    </w:p>
    <w:p w14:paraId="7D4CC781" w14:textId="45714AFA" w:rsidR="0023103A" w:rsidRDefault="0023103A" w:rsidP="009575D5">
      <w:pPr>
        <w:pStyle w:val="ListParagraph"/>
        <w:numPr>
          <w:ilvl w:val="0"/>
          <w:numId w:val="8"/>
        </w:numPr>
        <w:rPr>
          <w:rFonts w:cstheme="majorHAnsi"/>
          <w:sz w:val="22"/>
          <w:szCs w:val="22"/>
        </w:rPr>
      </w:pPr>
      <w:r>
        <w:rPr>
          <w:rFonts w:cstheme="majorHAnsi"/>
          <w:sz w:val="22"/>
          <w:szCs w:val="22"/>
        </w:rPr>
        <w:t>Advanced notice on key technical resources absence (such as annual leave) and provide alternative resources as required</w:t>
      </w:r>
    </w:p>
    <w:p w14:paraId="5540FF4A" w14:textId="30A9F534" w:rsidR="0023103A" w:rsidRDefault="0023103A" w:rsidP="009575D5">
      <w:pPr>
        <w:pStyle w:val="ListParagraph"/>
        <w:numPr>
          <w:ilvl w:val="0"/>
          <w:numId w:val="8"/>
        </w:numPr>
        <w:rPr>
          <w:rFonts w:cstheme="majorHAnsi"/>
          <w:sz w:val="22"/>
          <w:szCs w:val="22"/>
        </w:rPr>
      </w:pPr>
      <w:r>
        <w:rPr>
          <w:rFonts w:cstheme="majorHAnsi"/>
          <w:sz w:val="22"/>
          <w:szCs w:val="22"/>
        </w:rPr>
        <w:t>Expedited design review and approval processes for all Deliverables</w:t>
      </w:r>
    </w:p>
    <w:p w14:paraId="45B44AE4" w14:textId="7F9BC043" w:rsidR="0023103A" w:rsidRDefault="0023103A" w:rsidP="009575D5">
      <w:pPr>
        <w:pStyle w:val="ListParagraph"/>
        <w:numPr>
          <w:ilvl w:val="0"/>
          <w:numId w:val="8"/>
        </w:numPr>
        <w:rPr>
          <w:rFonts w:cstheme="majorHAnsi"/>
          <w:sz w:val="22"/>
          <w:szCs w:val="22"/>
        </w:rPr>
      </w:pPr>
      <w:r>
        <w:rPr>
          <w:rFonts w:cstheme="majorHAnsi"/>
          <w:sz w:val="22"/>
          <w:szCs w:val="22"/>
        </w:rPr>
        <w:lastRenderedPageBreak/>
        <w:t>Make available dedicated resources from the Information Technology Branch (ITB) team to support in reviewing and understanding the existing Customer AWS Landing Zone</w:t>
      </w:r>
    </w:p>
    <w:p w14:paraId="5E58BB7C" w14:textId="4E534DA8" w:rsidR="00293EEF" w:rsidRPr="002F1A57" w:rsidRDefault="00293EEF" w:rsidP="009575D5">
      <w:pPr>
        <w:pStyle w:val="ListParagraph"/>
        <w:numPr>
          <w:ilvl w:val="0"/>
          <w:numId w:val="8"/>
        </w:numPr>
        <w:rPr>
          <w:rFonts w:cstheme="majorHAnsi"/>
          <w:sz w:val="22"/>
          <w:szCs w:val="22"/>
        </w:rPr>
      </w:pPr>
      <w:r w:rsidRPr="002F1A57">
        <w:rPr>
          <w:rFonts w:cstheme="majorHAnsi"/>
          <w:sz w:val="22"/>
          <w:szCs w:val="22"/>
        </w:rPr>
        <w:t xml:space="preserve">Access to relevant documentation and existing architecture materials, including information about the current systems in use across </w:t>
      </w:r>
      <w:r w:rsidR="00B4137D">
        <w:rPr>
          <w:rFonts w:cstheme="majorHAnsi"/>
          <w:sz w:val="22"/>
          <w:szCs w:val="22"/>
        </w:rPr>
        <w:t xml:space="preserve">QLD Department of </w:t>
      </w:r>
      <w:r w:rsidR="002F1A57">
        <w:rPr>
          <w:rFonts w:cstheme="majorHAnsi"/>
          <w:sz w:val="22"/>
          <w:szCs w:val="22"/>
        </w:rPr>
        <w:t>Transport and Main Roads (</w:t>
      </w:r>
      <w:r w:rsidRPr="002F1A57">
        <w:rPr>
          <w:rFonts w:cstheme="majorHAnsi"/>
          <w:sz w:val="22"/>
          <w:szCs w:val="22"/>
        </w:rPr>
        <w:t>TMR</w:t>
      </w:r>
      <w:r w:rsidR="002F1A57">
        <w:rPr>
          <w:rFonts w:cstheme="majorHAnsi"/>
          <w:sz w:val="22"/>
          <w:szCs w:val="22"/>
        </w:rPr>
        <w:t>)</w:t>
      </w:r>
      <w:r w:rsidRPr="002F1A57">
        <w:rPr>
          <w:rFonts w:cstheme="majorHAnsi"/>
          <w:sz w:val="22"/>
          <w:szCs w:val="22"/>
        </w:rPr>
        <w:t xml:space="preserve">, </w:t>
      </w:r>
      <w:r w:rsidR="002F1A57">
        <w:rPr>
          <w:rFonts w:cstheme="majorHAnsi"/>
          <w:sz w:val="22"/>
          <w:szCs w:val="22"/>
        </w:rPr>
        <w:t>Queensland Police Service (</w:t>
      </w:r>
      <w:r w:rsidRPr="002F1A57">
        <w:rPr>
          <w:rFonts w:cstheme="majorHAnsi"/>
          <w:sz w:val="22"/>
          <w:szCs w:val="22"/>
        </w:rPr>
        <w:t>QPS</w:t>
      </w:r>
      <w:r w:rsidR="002F1A57">
        <w:rPr>
          <w:rFonts w:cstheme="majorHAnsi"/>
          <w:sz w:val="22"/>
          <w:szCs w:val="22"/>
        </w:rPr>
        <w:t>)</w:t>
      </w:r>
      <w:r w:rsidRPr="002F1A57">
        <w:rPr>
          <w:rFonts w:cstheme="majorHAnsi"/>
          <w:sz w:val="22"/>
          <w:szCs w:val="22"/>
        </w:rPr>
        <w:t xml:space="preserve">, and </w:t>
      </w:r>
      <w:r w:rsidR="002F1A57">
        <w:rPr>
          <w:rFonts w:cstheme="majorHAnsi"/>
          <w:sz w:val="22"/>
          <w:szCs w:val="22"/>
        </w:rPr>
        <w:t>Queensland Revenue Office (</w:t>
      </w:r>
      <w:r w:rsidRPr="002F1A57">
        <w:rPr>
          <w:rFonts w:cstheme="majorHAnsi"/>
          <w:sz w:val="22"/>
          <w:szCs w:val="22"/>
        </w:rPr>
        <w:t>QRO</w:t>
      </w:r>
      <w:r w:rsidR="002F1A57">
        <w:rPr>
          <w:rFonts w:cstheme="majorHAnsi"/>
          <w:sz w:val="22"/>
          <w:szCs w:val="22"/>
        </w:rPr>
        <w:t>)</w:t>
      </w:r>
    </w:p>
    <w:p w14:paraId="0D1D7292" w14:textId="6CD6FE98" w:rsidR="00293EEF" w:rsidRPr="002F1A57" w:rsidRDefault="00293EEF" w:rsidP="009575D5">
      <w:pPr>
        <w:pStyle w:val="ListParagraph"/>
        <w:numPr>
          <w:ilvl w:val="0"/>
          <w:numId w:val="8"/>
        </w:numPr>
        <w:rPr>
          <w:rFonts w:cstheme="majorHAnsi"/>
          <w:sz w:val="22"/>
          <w:szCs w:val="22"/>
        </w:rPr>
      </w:pPr>
      <w:r w:rsidRPr="002F1A57">
        <w:rPr>
          <w:rFonts w:cstheme="majorHAnsi"/>
          <w:sz w:val="22"/>
          <w:szCs w:val="22"/>
        </w:rPr>
        <w:t xml:space="preserve">Detailed requirements for the </w:t>
      </w:r>
      <w:r w:rsidR="002F1A57">
        <w:rPr>
          <w:rFonts w:cstheme="majorHAnsi"/>
          <w:sz w:val="22"/>
          <w:szCs w:val="22"/>
        </w:rPr>
        <w:t>In-Scope A</w:t>
      </w:r>
      <w:r w:rsidRPr="002F1A57">
        <w:rPr>
          <w:rFonts w:cstheme="majorHAnsi"/>
          <w:sz w:val="22"/>
          <w:szCs w:val="22"/>
        </w:rPr>
        <w:t>pplication, including specific needs for the first release deployment</w:t>
      </w:r>
    </w:p>
    <w:p w14:paraId="3DC0FB71" w14:textId="0EF201E3" w:rsidR="00293EEF" w:rsidRPr="002F1A57" w:rsidRDefault="00293EEF" w:rsidP="009575D5">
      <w:pPr>
        <w:pStyle w:val="ListParagraph"/>
        <w:numPr>
          <w:ilvl w:val="0"/>
          <w:numId w:val="8"/>
        </w:numPr>
        <w:rPr>
          <w:rFonts w:cstheme="majorHAnsi"/>
          <w:sz w:val="22"/>
          <w:szCs w:val="22"/>
        </w:rPr>
      </w:pPr>
      <w:r w:rsidRPr="002F1A57">
        <w:rPr>
          <w:rFonts w:cstheme="majorHAnsi"/>
          <w:sz w:val="22"/>
          <w:szCs w:val="22"/>
        </w:rPr>
        <w:t xml:space="preserve">Information on the broader </w:t>
      </w:r>
      <w:r w:rsidR="002F1A57">
        <w:rPr>
          <w:rFonts w:cstheme="majorHAnsi"/>
          <w:sz w:val="22"/>
          <w:szCs w:val="22"/>
        </w:rPr>
        <w:t xml:space="preserve">Customer-led </w:t>
      </w:r>
      <w:r w:rsidRPr="002F1A57">
        <w:rPr>
          <w:rFonts w:cstheme="majorHAnsi"/>
          <w:sz w:val="22"/>
          <w:szCs w:val="22"/>
        </w:rPr>
        <w:t xml:space="preserve">RSSP initiatives to ensure alignment with </w:t>
      </w:r>
      <w:r w:rsidR="002F1A57">
        <w:rPr>
          <w:rFonts w:cstheme="majorHAnsi"/>
          <w:sz w:val="22"/>
          <w:szCs w:val="22"/>
        </w:rPr>
        <w:t xml:space="preserve">and reducing duplication with </w:t>
      </w:r>
      <w:r w:rsidRPr="002F1A57">
        <w:rPr>
          <w:rFonts w:cstheme="majorHAnsi"/>
          <w:sz w:val="22"/>
          <w:szCs w:val="22"/>
        </w:rPr>
        <w:t xml:space="preserve">the </w:t>
      </w:r>
      <w:r w:rsidR="002F1A57">
        <w:rPr>
          <w:rFonts w:cstheme="majorHAnsi"/>
          <w:sz w:val="22"/>
          <w:szCs w:val="22"/>
        </w:rPr>
        <w:t>In-Scope</w:t>
      </w:r>
      <w:r w:rsidR="002F1A57" w:rsidRPr="002F1A57">
        <w:rPr>
          <w:rFonts w:cstheme="majorHAnsi"/>
          <w:sz w:val="22"/>
          <w:szCs w:val="22"/>
        </w:rPr>
        <w:t xml:space="preserve"> </w:t>
      </w:r>
      <w:r w:rsidR="002F1A57">
        <w:rPr>
          <w:rFonts w:cstheme="majorHAnsi"/>
          <w:sz w:val="22"/>
          <w:szCs w:val="22"/>
        </w:rPr>
        <w:t>P</w:t>
      </w:r>
      <w:r w:rsidRPr="002F1A57">
        <w:rPr>
          <w:rFonts w:cstheme="majorHAnsi"/>
          <w:sz w:val="22"/>
          <w:szCs w:val="22"/>
        </w:rPr>
        <w:t>roject</w:t>
      </w:r>
    </w:p>
    <w:p w14:paraId="2F7B04EE" w14:textId="753F0DE5" w:rsidR="00293EEF" w:rsidRPr="002F1A57" w:rsidRDefault="00293EEF" w:rsidP="009575D5">
      <w:pPr>
        <w:pStyle w:val="ListParagraph"/>
        <w:numPr>
          <w:ilvl w:val="0"/>
          <w:numId w:val="8"/>
        </w:numPr>
        <w:rPr>
          <w:rFonts w:cstheme="majorHAnsi"/>
          <w:sz w:val="22"/>
          <w:szCs w:val="22"/>
        </w:rPr>
      </w:pPr>
      <w:r w:rsidRPr="002F1A57">
        <w:rPr>
          <w:rFonts w:cstheme="majorHAnsi"/>
          <w:sz w:val="22"/>
          <w:szCs w:val="22"/>
        </w:rPr>
        <w:t xml:space="preserve">Current network infrastructure details and future network </w:t>
      </w:r>
      <w:r w:rsidR="007267B2" w:rsidRPr="002F1A57">
        <w:rPr>
          <w:rFonts w:cstheme="majorHAnsi"/>
          <w:sz w:val="22"/>
          <w:szCs w:val="22"/>
        </w:rPr>
        <w:t>requirements</w:t>
      </w:r>
      <w:r w:rsidRPr="002F1A57">
        <w:rPr>
          <w:rFonts w:cstheme="majorHAnsi"/>
          <w:sz w:val="22"/>
          <w:szCs w:val="22"/>
        </w:rPr>
        <w:t xml:space="preserve"> to support the design of a compatible network strategy</w:t>
      </w:r>
    </w:p>
    <w:p w14:paraId="1D78E100" w14:textId="0F04FF62" w:rsidR="00293EEF" w:rsidRPr="002F1A57" w:rsidRDefault="00293EEF" w:rsidP="009575D5">
      <w:pPr>
        <w:pStyle w:val="ListParagraph"/>
        <w:numPr>
          <w:ilvl w:val="0"/>
          <w:numId w:val="8"/>
        </w:numPr>
        <w:rPr>
          <w:rFonts w:cstheme="majorHAnsi"/>
          <w:sz w:val="22"/>
          <w:szCs w:val="22"/>
        </w:rPr>
      </w:pPr>
      <w:r w:rsidRPr="002F1A57">
        <w:rPr>
          <w:rFonts w:cstheme="majorHAnsi"/>
          <w:sz w:val="22"/>
          <w:szCs w:val="22"/>
        </w:rPr>
        <w:t>Access to key technical resources for design reviews and decision-making processes</w:t>
      </w:r>
    </w:p>
    <w:p w14:paraId="415C7BDD" w14:textId="4DC60960" w:rsidR="00293EEF" w:rsidRPr="002F1A57" w:rsidRDefault="00293EEF" w:rsidP="009575D5">
      <w:pPr>
        <w:pStyle w:val="ListParagraph"/>
        <w:numPr>
          <w:ilvl w:val="0"/>
          <w:numId w:val="8"/>
        </w:numPr>
        <w:rPr>
          <w:rFonts w:cstheme="majorHAnsi"/>
          <w:sz w:val="22"/>
          <w:szCs w:val="22"/>
        </w:rPr>
      </w:pPr>
      <w:r w:rsidRPr="002F1A57">
        <w:rPr>
          <w:rFonts w:cstheme="majorHAnsi"/>
          <w:sz w:val="22"/>
          <w:szCs w:val="22"/>
        </w:rPr>
        <w:t>Existing data models and reporting requirements to support the development of a common data model</w:t>
      </w:r>
    </w:p>
    <w:p w14:paraId="1408B656" w14:textId="4162793F" w:rsidR="00293EEF" w:rsidRPr="002F1A57" w:rsidRDefault="00293EEF" w:rsidP="009575D5">
      <w:pPr>
        <w:pStyle w:val="ListParagraph"/>
        <w:numPr>
          <w:ilvl w:val="0"/>
          <w:numId w:val="8"/>
        </w:numPr>
        <w:rPr>
          <w:rFonts w:cstheme="majorHAnsi"/>
          <w:sz w:val="22"/>
          <w:szCs w:val="22"/>
        </w:rPr>
      </w:pPr>
      <w:r w:rsidRPr="002F1A57">
        <w:rPr>
          <w:rFonts w:cstheme="majorHAnsi"/>
          <w:sz w:val="22"/>
          <w:szCs w:val="22"/>
        </w:rPr>
        <w:t>Current identity management processes and systems to inform the design of new identity management capabilities</w:t>
      </w:r>
    </w:p>
    <w:p w14:paraId="2D47CE0C" w14:textId="79D249C3" w:rsidR="00293EEF" w:rsidRPr="002F1A57" w:rsidRDefault="00293EEF" w:rsidP="009575D5">
      <w:pPr>
        <w:pStyle w:val="ListParagraph"/>
        <w:numPr>
          <w:ilvl w:val="0"/>
          <w:numId w:val="8"/>
        </w:numPr>
        <w:rPr>
          <w:rFonts w:cstheme="majorHAnsi"/>
          <w:sz w:val="22"/>
          <w:szCs w:val="22"/>
        </w:rPr>
      </w:pPr>
      <w:r w:rsidRPr="002F1A57">
        <w:rPr>
          <w:rFonts w:cstheme="majorHAnsi"/>
          <w:sz w:val="22"/>
          <w:szCs w:val="22"/>
        </w:rPr>
        <w:t>Details on existing data warehousing and analytics reporting capabilities to guide recommendations for improvements</w:t>
      </w:r>
    </w:p>
    <w:p w14:paraId="36B85CCE" w14:textId="1364C2EA" w:rsidR="00293EEF" w:rsidRPr="002F1A57" w:rsidRDefault="00293EEF" w:rsidP="009575D5">
      <w:pPr>
        <w:pStyle w:val="ListParagraph"/>
        <w:numPr>
          <w:ilvl w:val="0"/>
          <w:numId w:val="8"/>
        </w:numPr>
        <w:rPr>
          <w:rFonts w:cstheme="majorHAnsi"/>
          <w:sz w:val="22"/>
          <w:szCs w:val="22"/>
        </w:rPr>
      </w:pPr>
      <w:r w:rsidRPr="002F1A57">
        <w:rPr>
          <w:rFonts w:cstheme="majorHAnsi"/>
          <w:sz w:val="22"/>
          <w:szCs w:val="22"/>
        </w:rPr>
        <w:t>Information on current device compatibility across safety system networks and roa</w:t>
      </w:r>
      <w:r w:rsidR="006E3858" w:rsidRPr="002F1A57">
        <w:rPr>
          <w:rFonts w:cstheme="majorHAnsi"/>
          <w:sz w:val="22"/>
          <w:szCs w:val="22"/>
        </w:rPr>
        <w:t>d</w:t>
      </w:r>
      <w:r w:rsidRPr="002F1A57">
        <w:rPr>
          <w:rFonts w:cstheme="majorHAnsi"/>
          <w:sz w:val="22"/>
          <w:szCs w:val="22"/>
        </w:rPr>
        <w:t xml:space="preserve"> devices</w:t>
      </w:r>
    </w:p>
    <w:p w14:paraId="59CD1863" w14:textId="1B965544" w:rsidR="00293EEF" w:rsidRDefault="00293EEF" w:rsidP="009575D5">
      <w:pPr>
        <w:pStyle w:val="ListParagraph"/>
        <w:numPr>
          <w:ilvl w:val="0"/>
          <w:numId w:val="8"/>
        </w:numPr>
        <w:rPr>
          <w:rFonts w:cstheme="majorHAnsi"/>
          <w:sz w:val="22"/>
          <w:szCs w:val="22"/>
        </w:rPr>
      </w:pPr>
      <w:r w:rsidRPr="002F1A57">
        <w:rPr>
          <w:rFonts w:cstheme="majorHAnsi"/>
          <w:sz w:val="22"/>
          <w:szCs w:val="22"/>
        </w:rPr>
        <w:t>Access to relevant stakeholders from TMR, QPS, and QRO for workshops and requirements gathering sessions</w:t>
      </w:r>
    </w:p>
    <w:p w14:paraId="690EE6FE" w14:textId="789ED32C" w:rsidR="0023103A" w:rsidRPr="0023103A" w:rsidRDefault="0023103A" w:rsidP="009575D5">
      <w:pPr>
        <w:pStyle w:val="ListParagraph"/>
        <w:numPr>
          <w:ilvl w:val="0"/>
          <w:numId w:val="8"/>
        </w:numPr>
        <w:rPr>
          <w:rFonts w:cstheme="majorHAnsi"/>
          <w:sz w:val="22"/>
          <w:szCs w:val="22"/>
        </w:rPr>
      </w:pPr>
      <w:r>
        <w:rPr>
          <w:rFonts w:cstheme="majorHAnsi"/>
          <w:sz w:val="22"/>
          <w:szCs w:val="22"/>
        </w:rPr>
        <w:t xml:space="preserve">Provide </w:t>
      </w:r>
      <w:r w:rsidRPr="00D174EF">
        <w:rPr>
          <w:rFonts w:cs="Calibri"/>
          <w:color w:val="000000"/>
          <w:sz w:val="22"/>
          <w:szCs w:val="22"/>
        </w:rPr>
        <w:t>guidance on all industry specific information, such as Transport data exchange standards, including DATEX II</w:t>
      </w:r>
    </w:p>
    <w:p w14:paraId="251A3D4C" w14:textId="06C16CD5" w:rsidR="0023103A" w:rsidRPr="002F1A57" w:rsidRDefault="0023103A" w:rsidP="009575D5">
      <w:pPr>
        <w:pStyle w:val="ListParagraph"/>
        <w:numPr>
          <w:ilvl w:val="0"/>
          <w:numId w:val="8"/>
        </w:numPr>
        <w:rPr>
          <w:rFonts w:cstheme="majorHAnsi"/>
          <w:sz w:val="22"/>
          <w:szCs w:val="22"/>
        </w:rPr>
      </w:pPr>
      <w:r>
        <w:rPr>
          <w:rFonts w:cs="Calibri"/>
          <w:color w:val="000000"/>
          <w:sz w:val="22"/>
          <w:szCs w:val="22"/>
        </w:rPr>
        <w:t xml:space="preserve">Execute </w:t>
      </w:r>
      <w:r w:rsidRPr="00D174EF">
        <w:rPr>
          <w:rFonts w:cs="Calibri"/>
          <w:color w:val="000000"/>
          <w:sz w:val="22"/>
          <w:szCs w:val="22"/>
        </w:rPr>
        <w:t>internal communications and change management, with AWS providing technical content and key messages relevant to the In-Scope Application and In-Scope Data Platform respectively</w:t>
      </w:r>
    </w:p>
    <w:p w14:paraId="72721562" w14:textId="77777777" w:rsidR="00B1128D" w:rsidRPr="0044362B" w:rsidRDefault="00B1128D" w:rsidP="00E70BD7">
      <w:pPr>
        <w:spacing w:before="120"/>
        <w:rPr>
          <w:rFonts w:cstheme="majorHAnsi"/>
          <w:szCs w:val="22"/>
        </w:rPr>
      </w:pPr>
    </w:p>
    <w:p w14:paraId="67869B0F" w14:textId="5A1BAABE" w:rsidR="002C5B8E" w:rsidRPr="0044362B" w:rsidRDefault="00F30D06" w:rsidP="002C5B8E">
      <w:pPr>
        <w:rPr>
          <w:rFonts w:cstheme="majorBidi"/>
          <w:u w:val="single"/>
        </w:rPr>
      </w:pPr>
      <w:commentRangeStart w:id="28"/>
      <w:commentRangeStart w:id="29"/>
      <w:commentRangeStart w:id="30"/>
      <w:r w:rsidRPr="647C1D27">
        <w:rPr>
          <w:rFonts w:cstheme="majorBidi"/>
          <w:u w:val="single"/>
        </w:rPr>
        <w:t>Assumptions</w:t>
      </w:r>
    </w:p>
    <w:p w14:paraId="06ACC01E" w14:textId="5787BD97" w:rsidR="002C5B8E" w:rsidRPr="0044362B" w:rsidRDefault="00F30D06" w:rsidP="002F1A57">
      <w:pPr>
        <w:jc w:val="both"/>
        <w:rPr>
          <w:rFonts w:cstheme="majorBidi"/>
        </w:rPr>
      </w:pPr>
      <w:r w:rsidRPr="647C1D27">
        <w:rPr>
          <w:rFonts w:cstheme="majorBidi"/>
        </w:rPr>
        <w:t xml:space="preserve">Subject to the Universal SOW Terms – Selection below, Customer acknowledges and agrees to the terms in </w:t>
      </w:r>
      <w:r w:rsidR="00042650" w:rsidRPr="647C1D27">
        <w:rPr>
          <w:rFonts w:asciiTheme="majorHAnsi" w:eastAsia="Calibri" w:hAnsiTheme="majorHAnsi" w:cstheme="majorBidi"/>
        </w:rPr>
        <w:t>Annexure 1,</w:t>
      </w:r>
      <w:r w:rsidR="00042650" w:rsidRPr="647C1D27">
        <w:rPr>
          <w:rFonts w:asciiTheme="majorHAnsi" w:eastAsia="Calibri" w:hAnsiTheme="majorHAnsi" w:cstheme="majorBidi"/>
          <w:spacing w:val="-2"/>
        </w:rPr>
        <w:t xml:space="preserve"> </w:t>
      </w:r>
      <w:r w:rsidR="00042650" w:rsidRPr="647C1D27">
        <w:rPr>
          <w:rFonts w:asciiTheme="majorHAnsi" w:eastAsia="Calibri" w:hAnsiTheme="majorHAnsi" w:cstheme="majorBidi"/>
        </w:rPr>
        <w:t>Sections</w:t>
      </w:r>
      <w:r w:rsidR="00042650" w:rsidRPr="647C1D27">
        <w:rPr>
          <w:rFonts w:asciiTheme="majorHAnsi" w:eastAsia="Calibri" w:hAnsiTheme="majorHAnsi" w:cstheme="majorBidi"/>
          <w:spacing w:val="-4"/>
        </w:rPr>
        <w:t xml:space="preserve"> 1</w:t>
      </w:r>
      <w:r w:rsidR="00942AFA" w:rsidRPr="647C1D27">
        <w:rPr>
          <w:rFonts w:asciiTheme="majorHAnsi" w:eastAsia="Calibri" w:hAnsiTheme="majorHAnsi" w:cstheme="majorBidi"/>
          <w:spacing w:val="-4"/>
        </w:rPr>
        <w:t>0</w:t>
      </w:r>
      <w:r w:rsidR="00042650" w:rsidRPr="647C1D27">
        <w:rPr>
          <w:rFonts w:asciiTheme="majorHAnsi" w:eastAsia="Calibri" w:hAnsiTheme="majorHAnsi" w:cstheme="majorBidi"/>
          <w:spacing w:val="-4"/>
        </w:rPr>
        <w:t xml:space="preserve"> and </w:t>
      </w:r>
      <w:r w:rsidR="00042650" w:rsidRPr="647C1D27">
        <w:rPr>
          <w:rFonts w:asciiTheme="majorHAnsi" w:eastAsia="Calibri" w:hAnsiTheme="majorHAnsi" w:cstheme="majorBidi"/>
        </w:rPr>
        <w:t>2</w:t>
      </w:r>
      <w:r w:rsidR="00942AFA" w:rsidRPr="647C1D27">
        <w:rPr>
          <w:rFonts w:asciiTheme="majorHAnsi" w:eastAsia="Calibri" w:hAnsiTheme="majorHAnsi" w:cstheme="majorBidi"/>
        </w:rPr>
        <w:t>1</w:t>
      </w:r>
      <w:r w:rsidRPr="647C1D27">
        <w:rPr>
          <w:rFonts w:cstheme="majorBidi"/>
        </w:rPr>
        <w:t>.  In addition, AWS and Customer acknowledge that:</w:t>
      </w:r>
      <w:commentRangeEnd w:id="28"/>
      <w:r w:rsidR="0023103A">
        <w:rPr>
          <w:rStyle w:val="CommentReference"/>
        </w:rPr>
        <w:commentReference w:id="28"/>
      </w:r>
      <w:commentRangeEnd w:id="29"/>
      <w:r>
        <w:rPr>
          <w:rStyle w:val="CommentReference"/>
        </w:rPr>
        <w:commentReference w:id="29"/>
      </w:r>
      <w:commentRangeEnd w:id="30"/>
      <w:r>
        <w:rPr>
          <w:rStyle w:val="CommentReference"/>
        </w:rPr>
        <w:commentReference w:id="30"/>
      </w:r>
    </w:p>
    <w:p w14:paraId="40E500AE" w14:textId="0D797BC2" w:rsidR="00833D86" w:rsidRPr="0023103A" w:rsidRDefault="00F30D06" w:rsidP="009575D5">
      <w:pPr>
        <w:pStyle w:val="ListParagraph"/>
        <w:numPr>
          <w:ilvl w:val="0"/>
          <w:numId w:val="14"/>
        </w:numPr>
        <w:jc w:val="both"/>
        <w:rPr>
          <w:rFonts w:asciiTheme="majorHAnsi" w:hAnsiTheme="majorHAnsi" w:cstheme="majorHAnsi"/>
          <w:sz w:val="22"/>
          <w:szCs w:val="22"/>
        </w:rPr>
      </w:pPr>
      <w:r w:rsidRPr="0023103A">
        <w:rPr>
          <w:rFonts w:asciiTheme="majorHAnsi" w:hAnsiTheme="majorHAnsi" w:cstheme="majorHAnsi"/>
          <w:sz w:val="22"/>
          <w:szCs w:val="22"/>
        </w:rPr>
        <w:t>Solution design efforts will be prioritised to meet the requirements for Release 1 of CIDMS but will maintain consideration for all requirements delivered under other initiatives as part of the RSSP</w:t>
      </w:r>
    </w:p>
    <w:p w14:paraId="4322896C" w14:textId="088D7628" w:rsidR="00833D86" w:rsidRPr="0023103A" w:rsidRDefault="00F30D06" w:rsidP="009575D5">
      <w:pPr>
        <w:pStyle w:val="ListParagraph"/>
        <w:numPr>
          <w:ilvl w:val="0"/>
          <w:numId w:val="14"/>
        </w:numPr>
        <w:jc w:val="both"/>
        <w:rPr>
          <w:rFonts w:asciiTheme="majorHAnsi" w:hAnsiTheme="majorHAnsi" w:cstheme="majorHAnsi"/>
          <w:sz w:val="22"/>
          <w:szCs w:val="22"/>
        </w:rPr>
      </w:pPr>
      <w:r w:rsidRPr="0023103A">
        <w:rPr>
          <w:rFonts w:asciiTheme="majorHAnsi" w:hAnsiTheme="majorHAnsi" w:cstheme="majorHAnsi"/>
          <w:sz w:val="22"/>
          <w:szCs w:val="22"/>
        </w:rPr>
        <w:t xml:space="preserve">Network design will focus on Phase 1 (compatibility for </w:t>
      </w:r>
      <w:r w:rsidR="00582CDE" w:rsidRPr="0023103A">
        <w:rPr>
          <w:rFonts w:asciiTheme="majorHAnsi" w:hAnsiTheme="majorHAnsi" w:cstheme="majorHAnsi"/>
          <w:sz w:val="22"/>
          <w:szCs w:val="22"/>
        </w:rPr>
        <w:t>Camera Detected Office Program (</w:t>
      </w:r>
      <w:r w:rsidRPr="0023103A">
        <w:rPr>
          <w:rFonts w:asciiTheme="majorHAnsi" w:hAnsiTheme="majorHAnsi" w:cstheme="majorHAnsi"/>
          <w:sz w:val="22"/>
          <w:szCs w:val="22"/>
        </w:rPr>
        <w:t>CDOP</w:t>
      </w:r>
      <w:r w:rsidR="00582CDE" w:rsidRPr="0023103A">
        <w:rPr>
          <w:rFonts w:asciiTheme="majorHAnsi" w:hAnsiTheme="majorHAnsi" w:cstheme="majorHAnsi"/>
          <w:sz w:val="22"/>
          <w:szCs w:val="22"/>
        </w:rPr>
        <w:t>)</w:t>
      </w:r>
      <w:r w:rsidRPr="0023103A">
        <w:rPr>
          <w:rFonts w:asciiTheme="majorHAnsi" w:hAnsiTheme="majorHAnsi" w:cstheme="majorHAnsi"/>
          <w:sz w:val="22"/>
          <w:szCs w:val="22"/>
        </w:rPr>
        <w:t xml:space="preserve"> devices) with high-level planning and consideration for subsequent phases, including extending integration with other road safety system devices and cutover of all devices to TMR network</w:t>
      </w:r>
    </w:p>
    <w:p w14:paraId="3014E200" w14:textId="35FA843F" w:rsidR="00833D86" w:rsidRPr="0023103A" w:rsidRDefault="00F30D06" w:rsidP="009575D5">
      <w:pPr>
        <w:pStyle w:val="ListParagraph"/>
        <w:numPr>
          <w:ilvl w:val="0"/>
          <w:numId w:val="14"/>
        </w:numPr>
        <w:rPr>
          <w:rFonts w:asciiTheme="majorHAnsi" w:hAnsiTheme="majorHAnsi" w:cstheme="majorHAnsi"/>
          <w:sz w:val="22"/>
          <w:szCs w:val="22"/>
        </w:rPr>
      </w:pPr>
      <w:r w:rsidRPr="0023103A">
        <w:rPr>
          <w:rFonts w:asciiTheme="majorHAnsi" w:hAnsiTheme="majorHAnsi" w:cstheme="majorHAnsi"/>
          <w:sz w:val="22"/>
          <w:szCs w:val="22"/>
        </w:rPr>
        <w:lastRenderedPageBreak/>
        <w:t>Customer will provide access to all relevant documentation and existing architecture materials, including information about the existing systems in-use across TMR, QPS and QRO</w:t>
      </w:r>
    </w:p>
    <w:p w14:paraId="59AA5AFD" w14:textId="66B022B3" w:rsidR="0023103A" w:rsidRDefault="0023103A" w:rsidP="0023103A">
      <w:pPr>
        <w:numPr>
          <w:ilvl w:val="0"/>
          <w:numId w:val="14"/>
        </w:numPr>
        <w:spacing w:before="100" w:beforeAutospacing="1" w:after="100" w:afterAutospacing="1"/>
        <w:rPr>
          <w:rFonts w:asciiTheme="majorHAnsi" w:hAnsiTheme="majorHAnsi" w:cstheme="majorHAnsi"/>
          <w:color w:val="000000"/>
          <w:szCs w:val="22"/>
        </w:rPr>
      </w:pPr>
      <w:r w:rsidRPr="0023103A">
        <w:rPr>
          <w:rFonts w:asciiTheme="majorHAnsi" w:hAnsiTheme="majorHAnsi" w:cstheme="majorHAnsi"/>
          <w:color w:val="000000"/>
          <w:szCs w:val="22"/>
        </w:rPr>
        <w:t xml:space="preserve">Solution design efforts for DARP Foundations will be </w:t>
      </w:r>
      <w:proofErr w:type="spellStart"/>
      <w:r w:rsidRPr="0023103A">
        <w:rPr>
          <w:rFonts w:asciiTheme="majorHAnsi" w:hAnsiTheme="majorHAnsi" w:cstheme="majorHAnsi"/>
          <w:color w:val="000000"/>
          <w:szCs w:val="22"/>
        </w:rPr>
        <w:t>prioritised</w:t>
      </w:r>
      <w:proofErr w:type="spellEnd"/>
      <w:r w:rsidRPr="0023103A">
        <w:rPr>
          <w:rFonts w:asciiTheme="majorHAnsi" w:hAnsiTheme="majorHAnsi" w:cstheme="majorHAnsi"/>
          <w:color w:val="000000"/>
          <w:szCs w:val="22"/>
        </w:rPr>
        <w:t xml:space="preserve"> to meet the requirements for Release 1 of CIDMS</w:t>
      </w:r>
    </w:p>
    <w:p w14:paraId="686C6BCD" w14:textId="1312A29D" w:rsidR="00630060" w:rsidRPr="0023103A" w:rsidRDefault="00630060" w:rsidP="0023103A">
      <w:pPr>
        <w:numPr>
          <w:ilvl w:val="0"/>
          <w:numId w:val="14"/>
        </w:numPr>
        <w:spacing w:before="100" w:beforeAutospacing="1" w:after="100" w:afterAutospacing="1"/>
        <w:rPr>
          <w:rFonts w:asciiTheme="majorHAnsi" w:hAnsiTheme="majorHAnsi" w:cstheme="majorHAnsi"/>
          <w:color w:val="000000"/>
          <w:szCs w:val="22"/>
        </w:rPr>
      </w:pPr>
      <w:r>
        <w:rPr>
          <w:rFonts w:asciiTheme="majorHAnsi" w:hAnsiTheme="majorHAnsi" w:cstheme="majorHAnsi"/>
          <w:color w:val="000000"/>
          <w:szCs w:val="22"/>
        </w:rPr>
        <w:t>Deliverables will  be designed to meet TMR accessibility guidelines</w:t>
      </w:r>
    </w:p>
    <w:p w14:paraId="777178F8" w14:textId="2428CA19" w:rsidR="0023103A" w:rsidRPr="0023103A" w:rsidRDefault="0023103A" w:rsidP="0023103A">
      <w:pPr>
        <w:numPr>
          <w:ilvl w:val="0"/>
          <w:numId w:val="14"/>
        </w:numPr>
        <w:spacing w:before="100" w:beforeAutospacing="1" w:after="100" w:afterAutospacing="1"/>
        <w:rPr>
          <w:rFonts w:asciiTheme="majorHAnsi" w:hAnsiTheme="majorHAnsi" w:cstheme="majorHAnsi"/>
          <w:color w:val="000000"/>
          <w:szCs w:val="22"/>
        </w:rPr>
      </w:pPr>
      <w:r w:rsidRPr="0023103A">
        <w:rPr>
          <w:rFonts w:asciiTheme="majorHAnsi" w:hAnsiTheme="majorHAnsi" w:cstheme="majorHAnsi"/>
          <w:color w:val="000000"/>
          <w:szCs w:val="22"/>
        </w:rPr>
        <w:t>All guardrails and landing zone constraints within the customer's cloud environment are understood and documented.</w:t>
      </w:r>
    </w:p>
    <w:p w14:paraId="573AB2DC" w14:textId="195B362D" w:rsidR="0023103A" w:rsidRPr="0023103A" w:rsidRDefault="0023103A" w:rsidP="0023103A">
      <w:pPr>
        <w:numPr>
          <w:ilvl w:val="0"/>
          <w:numId w:val="14"/>
        </w:numPr>
        <w:spacing w:before="100" w:beforeAutospacing="1" w:after="100" w:afterAutospacing="1"/>
        <w:rPr>
          <w:rFonts w:asciiTheme="majorHAnsi" w:hAnsiTheme="majorHAnsi" w:cstheme="majorHAnsi"/>
          <w:color w:val="000000"/>
          <w:szCs w:val="22"/>
        </w:rPr>
      </w:pPr>
      <w:r w:rsidRPr="0023103A">
        <w:rPr>
          <w:rFonts w:asciiTheme="majorHAnsi" w:hAnsiTheme="majorHAnsi" w:cstheme="majorHAnsi"/>
          <w:color w:val="000000"/>
          <w:szCs w:val="22"/>
        </w:rPr>
        <w:t>Deliverables, such as high-level solution designs are not subject to extensive security reviews.</w:t>
      </w:r>
    </w:p>
    <w:p w14:paraId="6AEC807B" w14:textId="69FC2329" w:rsidR="0023103A" w:rsidRDefault="0023103A" w:rsidP="0023103A">
      <w:pPr>
        <w:numPr>
          <w:ilvl w:val="0"/>
          <w:numId w:val="14"/>
        </w:numPr>
        <w:spacing w:before="100" w:beforeAutospacing="1" w:after="100" w:afterAutospacing="1"/>
        <w:rPr>
          <w:rFonts w:asciiTheme="majorHAnsi" w:hAnsiTheme="majorHAnsi" w:cstheme="majorBidi"/>
          <w:color w:val="000000"/>
        </w:rPr>
      </w:pPr>
      <w:commentRangeStart w:id="31"/>
      <w:commentRangeStart w:id="32"/>
      <w:r w:rsidRPr="647C1D27">
        <w:rPr>
          <w:rFonts w:asciiTheme="majorHAnsi" w:hAnsiTheme="majorHAnsi" w:cstheme="majorBidi"/>
          <w:color w:val="000000" w:themeColor="text1"/>
        </w:rPr>
        <w:t xml:space="preserve">It is assumed </w:t>
      </w:r>
      <w:proofErr w:type="gramStart"/>
      <w:r w:rsidRPr="647C1D27">
        <w:rPr>
          <w:rFonts w:asciiTheme="majorHAnsi" w:hAnsiTheme="majorHAnsi" w:cstheme="majorBidi"/>
          <w:color w:val="000000" w:themeColor="text1"/>
        </w:rPr>
        <w:t>all that</w:t>
      </w:r>
      <w:proofErr w:type="gramEnd"/>
      <w:r w:rsidRPr="647C1D27">
        <w:rPr>
          <w:rFonts w:asciiTheme="majorHAnsi" w:hAnsiTheme="majorHAnsi" w:cstheme="majorBidi"/>
          <w:color w:val="000000" w:themeColor="text1"/>
        </w:rPr>
        <w:t xml:space="preserve"> requirements </w:t>
      </w:r>
      <w:ins w:id="33" w:author="Contract Specialist" w:date="2025-10-22T16:58:00Z" w16du:dateUtc="2025-10-22T05:58:00Z">
        <w:r w:rsidR="006260C7">
          <w:rPr>
            <w:rFonts w:asciiTheme="majorHAnsi" w:hAnsiTheme="majorHAnsi" w:cstheme="majorBidi"/>
            <w:color w:val="000000" w:themeColor="text1"/>
          </w:rPr>
          <w:t xml:space="preserve">gathering </w:t>
        </w:r>
      </w:ins>
      <w:r w:rsidRPr="647C1D27">
        <w:rPr>
          <w:rFonts w:asciiTheme="majorHAnsi" w:hAnsiTheme="majorHAnsi" w:cstheme="majorBidi"/>
          <w:color w:val="000000" w:themeColor="text1"/>
        </w:rPr>
        <w:t>will be completed within three (3) weeks of project commencement.</w:t>
      </w:r>
      <w:commentRangeEnd w:id="31"/>
      <w:r>
        <w:rPr>
          <w:rStyle w:val="CommentReference"/>
        </w:rPr>
        <w:commentReference w:id="31"/>
      </w:r>
      <w:commentRangeEnd w:id="32"/>
      <w:r>
        <w:rPr>
          <w:rStyle w:val="CommentReference"/>
        </w:rPr>
        <w:commentReference w:id="32"/>
      </w:r>
    </w:p>
    <w:p w14:paraId="3F95488D" w14:textId="21F561D9" w:rsidR="00630060" w:rsidRPr="0023103A" w:rsidRDefault="007A20EC" w:rsidP="00630060">
      <w:pPr>
        <w:spacing w:before="100" w:beforeAutospacing="1" w:after="100" w:afterAutospacing="1"/>
        <w:rPr>
          <w:rFonts w:asciiTheme="majorHAnsi" w:hAnsiTheme="majorHAnsi" w:cstheme="majorHAnsi"/>
          <w:color w:val="000000"/>
          <w:szCs w:val="22"/>
        </w:rPr>
      </w:pPr>
      <w:r>
        <w:rPr>
          <w:rFonts w:asciiTheme="majorHAnsi" w:hAnsiTheme="majorHAnsi" w:cstheme="majorHAnsi"/>
          <w:color w:val="000000"/>
          <w:szCs w:val="22"/>
        </w:rPr>
        <w:t xml:space="preserve">AWS will return or delete, </w:t>
      </w:r>
      <w:proofErr w:type="gramStart"/>
      <w:r>
        <w:rPr>
          <w:rFonts w:asciiTheme="majorHAnsi" w:hAnsiTheme="majorHAnsi" w:cstheme="majorHAnsi"/>
          <w:color w:val="000000"/>
          <w:szCs w:val="22"/>
        </w:rPr>
        <w:t>at Customer’s</w:t>
      </w:r>
      <w:proofErr w:type="gramEnd"/>
      <w:r>
        <w:rPr>
          <w:rFonts w:asciiTheme="majorHAnsi" w:hAnsiTheme="majorHAnsi" w:cstheme="majorHAnsi"/>
          <w:color w:val="000000"/>
          <w:szCs w:val="22"/>
        </w:rPr>
        <w:t xml:space="preserve"> </w:t>
      </w:r>
      <w:proofErr w:type="gramStart"/>
      <w:r>
        <w:rPr>
          <w:rFonts w:asciiTheme="majorHAnsi" w:hAnsiTheme="majorHAnsi" w:cstheme="majorHAnsi"/>
          <w:color w:val="000000"/>
          <w:szCs w:val="22"/>
        </w:rPr>
        <w:t>direction,  all</w:t>
      </w:r>
      <w:proofErr w:type="gramEnd"/>
      <w:r>
        <w:rPr>
          <w:rFonts w:asciiTheme="majorHAnsi" w:hAnsiTheme="majorHAnsi" w:cstheme="majorHAnsi"/>
          <w:color w:val="000000"/>
          <w:szCs w:val="22"/>
        </w:rPr>
        <w:t xml:space="preserve"> Customer information and Customer Content provided pursuant to this SOW at the conclusion of this engagement </w:t>
      </w:r>
      <w:r w:rsidR="00630060">
        <w:rPr>
          <w:rFonts w:asciiTheme="majorHAnsi" w:hAnsiTheme="majorHAnsi" w:cstheme="majorHAnsi"/>
          <w:color w:val="000000"/>
          <w:szCs w:val="22"/>
        </w:rPr>
        <w:t>supported by a confirmation email confirming this has been done</w:t>
      </w:r>
    </w:p>
    <w:p w14:paraId="0025CD07" w14:textId="1C21498C" w:rsidR="00F827E5" w:rsidRPr="00D85B36" w:rsidRDefault="00F30D06" w:rsidP="005B1C69">
      <w:pPr>
        <w:keepNext/>
        <w:keepLines/>
        <w:spacing w:before="220"/>
      </w:pPr>
      <w:bookmarkStart w:id="34" w:name="End_of_Scopes"/>
      <w:bookmarkEnd w:id="0"/>
      <w:bookmarkEnd w:id="34"/>
      <w:commentRangeStart w:id="35"/>
      <w:commentRangeStart w:id="36"/>
      <w:commentRangeStart w:id="37"/>
      <w:r w:rsidRPr="00D85B36">
        <w:rPr>
          <w:rFonts w:eastAsiaTheme="majorEastAsia"/>
          <w:b/>
          <w:bCs/>
          <w:color w:val="4F81BD" w:themeColor="accent1"/>
          <w:sz w:val="26"/>
          <w:szCs w:val="26"/>
        </w:rPr>
        <w:t>Schedule of</w:t>
      </w:r>
      <w:bookmarkStart w:id="38" w:name="SOR_TM_DAILY"/>
      <w:r w:rsidRPr="00D85B36">
        <w:rPr>
          <w:rFonts w:eastAsiaTheme="majorEastAsia"/>
          <w:b/>
          <w:bCs/>
          <w:color w:val="4F81BD" w:themeColor="accent1"/>
          <w:sz w:val="26"/>
          <w:szCs w:val="26"/>
        </w:rPr>
        <w:t xml:space="preserve"> Rates</w:t>
      </w:r>
      <w:bookmarkEnd w:id="38"/>
      <w:commentRangeEnd w:id="35"/>
      <w:r w:rsidR="007A20EC">
        <w:rPr>
          <w:rStyle w:val="CommentReference"/>
        </w:rPr>
        <w:commentReference w:id="35"/>
      </w:r>
      <w:commentRangeEnd w:id="36"/>
      <w:r w:rsidR="00462151">
        <w:rPr>
          <w:rStyle w:val="CommentReference"/>
        </w:rPr>
        <w:commentReference w:id="36"/>
      </w:r>
      <w:commentRangeEnd w:id="37"/>
      <w:r w:rsidR="00B822F2">
        <w:rPr>
          <w:rStyle w:val="CommentReference"/>
        </w:rPr>
        <w:commentReference w:id="37"/>
      </w:r>
    </w:p>
    <w:p w14:paraId="5AAF31FA" w14:textId="08876130" w:rsidR="00B1128D" w:rsidRPr="00D85B36" w:rsidRDefault="00F30D06" w:rsidP="00B1128D">
      <w:pPr>
        <w:keepNext/>
        <w:keepLines/>
        <w:spacing w:before="120" w:after="120"/>
        <w:jc w:val="both"/>
        <w:rPr>
          <w:color w:val="FF4500"/>
        </w:rPr>
      </w:pPr>
      <w:r w:rsidRPr="0044362B">
        <w:t>AWS will invoice Customer in hourly increments for AWS Professional Services delivered on a “time and materials” basis. The rates for consultants are expressed below as daily rates (assuming an 8-hour day). Each consultant will work on a full-time basis. The aggregate fees for work performed under this SOW will not exceed the estimated total below, without the prior written authorization of the parties.</w:t>
      </w:r>
    </w:p>
    <w:p w14:paraId="33A217E7" w14:textId="07A8E476" w:rsidR="000A6C7A" w:rsidRPr="00D85B36" w:rsidRDefault="000A6C7A" w:rsidP="004A1107">
      <w:pPr>
        <w:jc w:val="both"/>
        <w:rPr>
          <w:sz w:val="20"/>
          <w:szCs w:val="20"/>
        </w:rPr>
      </w:pPr>
    </w:p>
    <w:tbl>
      <w:tblPr>
        <w:tblStyle w:val="TableGrid"/>
        <w:tblW w:w="5003" w:type="pct"/>
        <w:tblLayout w:type="fixed"/>
        <w:tblLook w:val="04A0" w:firstRow="1" w:lastRow="0" w:firstColumn="1" w:lastColumn="0" w:noHBand="0" w:noVBand="1"/>
      </w:tblPr>
      <w:tblGrid>
        <w:gridCol w:w="3458"/>
        <w:gridCol w:w="1726"/>
        <w:gridCol w:w="1726"/>
        <w:gridCol w:w="1725"/>
      </w:tblGrid>
      <w:tr w:rsidR="00833D86" w14:paraId="1C96178F" w14:textId="77777777" w:rsidTr="000A6C7A">
        <w:tc>
          <w:tcPr>
            <w:tcW w:w="2002" w:type="pct"/>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D2E40FD" w14:textId="2835E610" w:rsidR="005A02CD" w:rsidRPr="00D85B36" w:rsidRDefault="00F30D06" w:rsidP="004A1107">
            <w:pPr>
              <w:jc w:val="both"/>
              <w:rPr>
                <w:rFonts w:cstheme="majorHAnsi"/>
                <w:b/>
                <w:i/>
                <w:color w:val="FFFFFF" w:themeColor="background1"/>
              </w:rPr>
            </w:pPr>
            <w:r w:rsidRPr="00D85B36">
              <w:rPr>
                <w:rFonts w:cstheme="majorHAnsi"/>
                <w:b/>
                <w:i/>
                <w:color w:val="FFFFFF" w:themeColor="background1"/>
              </w:rPr>
              <w:t>Consultant Level/Role</w:t>
            </w:r>
          </w:p>
        </w:tc>
        <w:tc>
          <w:tcPr>
            <w:tcW w:w="999" w:type="pct"/>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27FFEA8" w14:textId="77777777" w:rsidR="005A02CD" w:rsidRPr="00D85B36" w:rsidRDefault="00F30D06" w:rsidP="00542BD6">
            <w:pPr>
              <w:jc w:val="center"/>
              <w:rPr>
                <w:rFonts w:cstheme="majorHAnsi"/>
                <w:b/>
                <w:i/>
                <w:color w:val="FFFFFF" w:themeColor="background1"/>
              </w:rPr>
            </w:pPr>
            <w:r w:rsidRPr="00D85B36">
              <w:rPr>
                <w:rFonts w:cstheme="majorHAnsi"/>
                <w:b/>
                <w:i/>
                <w:color w:val="FFFFFF" w:themeColor="background1"/>
              </w:rPr>
              <w:t>Daily Rate</w:t>
            </w:r>
          </w:p>
        </w:tc>
        <w:tc>
          <w:tcPr>
            <w:tcW w:w="999" w:type="pct"/>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3593738" w14:textId="77777777" w:rsidR="005A02CD" w:rsidRPr="00D85B36" w:rsidRDefault="00F30D06" w:rsidP="00542BD6">
            <w:pPr>
              <w:jc w:val="center"/>
              <w:rPr>
                <w:rFonts w:cstheme="majorHAnsi"/>
                <w:b/>
                <w:i/>
                <w:color w:val="FFFFFF" w:themeColor="background1"/>
              </w:rPr>
            </w:pPr>
            <w:r w:rsidRPr="00D85B36">
              <w:rPr>
                <w:rFonts w:cstheme="majorHAnsi"/>
                <w:b/>
                <w:i/>
                <w:color w:val="FFFFFF" w:themeColor="background1"/>
              </w:rPr>
              <w:t>Number of Days</w:t>
            </w:r>
          </w:p>
        </w:tc>
        <w:tc>
          <w:tcPr>
            <w:tcW w:w="999" w:type="pct"/>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0A81E10" w14:textId="77777777" w:rsidR="005A02CD" w:rsidRPr="00D85B36" w:rsidRDefault="00F30D06" w:rsidP="00542BD6">
            <w:pPr>
              <w:jc w:val="center"/>
              <w:rPr>
                <w:rFonts w:cstheme="majorHAnsi"/>
                <w:b/>
                <w:i/>
                <w:color w:val="FFFFFF" w:themeColor="background1"/>
              </w:rPr>
            </w:pPr>
            <w:r w:rsidRPr="00D85B36">
              <w:rPr>
                <w:rFonts w:cstheme="majorHAnsi"/>
                <w:b/>
                <w:i/>
                <w:color w:val="FFFFFF" w:themeColor="background1"/>
              </w:rPr>
              <w:t>Cost</w:t>
            </w:r>
          </w:p>
        </w:tc>
      </w:tr>
      <w:tr w:rsidR="00833D86" w14:paraId="6C106FCF" w14:textId="77777777" w:rsidTr="000A6C7A">
        <w:tc>
          <w:tcPr>
            <w:tcW w:w="2002" w:type="pct"/>
            <w:tcBorders>
              <w:top w:val="single" w:sz="4" w:space="0" w:color="auto"/>
              <w:left w:val="single" w:sz="4" w:space="0" w:color="auto"/>
              <w:bottom w:val="single" w:sz="4" w:space="0" w:color="auto"/>
              <w:right w:val="single" w:sz="4" w:space="0" w:color="auto"/>
            </w:tcBorders>
            <w:hideMark/>
          </w:tcPr>
          <w:p w14:paraId="451285AE" w14:textId="77777777" w:rsidR="005A02CD" w:rsidRPr="00D85B36" w:rsidRDefault="00F30D06" w:rsidP="004A1107">
            <w:pPr>
              <w:jc w:val="both"/>
              <w:rPr>
                <w:rFonts w:cstheme="majorHAnsi"/>
                <w:b/>
              </w:rPr>
            </w:pPr>
            <w:r w:rsidRPr="00D85B36">
              <w:rPr>
                <w:rFonts w:cstheme="majorHAnsi"/>
                <w:b/>
              </w:rPr>
              <w:t>Billable Engagement:</w:t>
            </w:r>
          </w:p>
        </w:tc>
        <w:tc>
          <w:tcPr>
            <w:tcW w:w="999" w:type="pct"/>
            <w:tcBorders>
              <w:top w:val="single" w:sz="4" w:space="0" w:color="auto"/>
              <w:left w:val="single" w:sz="4" w:space="0" w:color="auto"/>
              <w:bottom w:val="single" w:sz="4" w:space="0" w:color="auto"/>
              <w:right w:val="single" w:sz="4" w:space="0" w:color="auto"/>
            </w:tcBorders>
          </w:tcPr>
          <w:p w14:paraId="729F334C" w14:textId="77777777" w:rsidR="005A02CD" w:rsidRPr="00D85B36" w:rsidRDefault="005A02CD" w:rsidP="00542BD6">
            <w:pPr>
              <w:jc w:val="center"/>
              <w:rPr>
                <w:rFonts w:cstheme="majorHAnsi"/>
                <w:b/>
                <w:i/>
              </w:rPr>
            </w:pPr>
          </w:p>
        </w:tc>
        <w:tc>
          <w:tcPr>
            <w:tcW w:w="999" w:type="pct"/>
            <w:tcBorders>
              <w:top w:val="single" w:sz="4" w:space="0" w:color="auto"/>
              <w:left w:val="single" w:sz="4" w:space="0" w:color="auto"/>
              <w:bottom w:val="single" w:sz="4" w:space="0" w:color="auto"/>
              <w:right w:val="single" w:sz="4" w:space="0" w:color="auto"/>
            </w:tcBorders>
          </w:tcPr>
          <w:p w14:paraId="607FCCEA" w14:textId="77777777" w:rsidR="005A02CD" w:rsidRPr="00D85B36" w:rsidRDefault="005A02CD" w:rsidP="00542BD6">
            <w:pPr>
              <w:jc w:val="center"/>
              <w:rPr>
                <w:rFonts w:cstheme="majorHAnsi"/>
                <w:b/>
                <w:i/>
              </w:rPr>
            </w:pPr>
          </w:p>
        </w:tc>
        <w:tc>
          <w:tcPr>
            <w:tcW w:w="999" w:type="pct"/>
            <w:tcBorders>
              <w:top w:val="single" w:sz="4" w:space="0" w:color="auto"/>
              <w:left w:val="single" w:sz="4" w:space="0" w:color="auto"/>
              <w:bottom w:val="single" w:sz="4" w:space="0" w:color="auto"/>
              <w:right w:val="single" w:sz="4" w:space="0" w:color="auto"/>
            </w:tcBorders>
          </w:tcPr>
          <w:p w14:paraId="21E512D6" w14:textId="77777777" w:rsidR="005A02CD" w:rsidRPr="00D85B36" w:rsidRDefault="005A02CD" w:rsidP="00542BD6">
            <w:pPr>
              <w:jc w:val="center"/>
              <w:rPr>
                <w:rFonts w:cstheme="majorHAnsi"/>
                <w:b/>
                <w:i/>
              </w:rPr>
            </w:pPr>
          </w:p>
        </w:tc>
      </w:tr>
      <w:tr w:rsidR="00833D86" w14:paraId="7BC26C59" w14:textId="77777777" w:rsidTr="000A6C7A">
        <w:tc>
          <w:tcPr>
            <w:tcW w:w="2002" w:type="pct"/>
            <w:tcBorders>
              <w:top w:val="single" w:sz="4" w:space="0" w:color="auto"/>
              <w:left w:val="single" w:sz="4" w:space="0" w:color="auto"/>
              <w:bottom w:val="single" w:sz="4" w:space="0" w:color="auto"/>
              <w:right w:val="single" w:sz="4" w:space="0" w:color="auto"/>
            </w:tcBorders>
            <w:hideMark/>
          </w:tcPr>
          <w:p w14:paraId="4D9E50C2" w14:textId="47B5250F" w:rsidR="00696A72" w:rsidRPr="00D85B36" w:rsidRDefault="00F30D06" w:rsidP="004A1107">
            <w:pPr>
              <w:tabs>
                <w:tab w:val="left" w:pos="520"/>
              </w:tabs>
              <w:jc w:val="both"/>
              <w:rPr>
                <w:rFonts w:cstheme="majorHAnsi"/>
              </w:rPr>
            </w:pPr>
            <w:r>
              <w:rPr>
                <w:rFonts w:cstheme="majorHAnsi"/>
              </w:rPr>
              <w:tab/>
              <w:t>Sr. Consultant</w:t>
            </w:r>
          </w:p>
        </w:tc>
        <w:tc>
          <w:tcPr>
            <w:tcW w:w="999" w:type="pct"/>
            <w:tcBorders>
              <w:top w:val="single" w:sz="4" w:space="0" w:color="auto"/>
              <w:left w:val="single" w:sz="4" w:space="0" w:color="auto"/>
              <w:bottom w:val="single" w:sz="4" w:space="0" w:color="auto"/>
              <w:right w:val="single" w:sz="4" w:space="0" w:color="auto"/>
            </w:tcBorders>
            <w:hideMark/>
          </w:tcPr>
          <w:p w14:paraId="4D8D065B" w14:textId="4AD44CA4" w:rsidR="00696A72" w:rsidRPr="00D85B36" w:rsidRDefault="00F30D06" w:rsidP="00542BD6">
            <w:pPr>
              <w:jc w:val="center"/>
              <w:rPr>
                <w:rFonts w:cstheme="majorHAnsi"/>
              </w:rPr>
            </w:pPr>
            <w:r>
              <w:rPr>
                <w:rFonts w:cstheme="majorHAnsi"/>
              </w:rPr>
              <w:t>$ 4,251</w:t>
            </w:r>
          </w:p>
        </w:tc>
        <w:tc>
          <w:tcPr>
            <w:tcW w:w="999" w:type="pct"/>
            <w:tcBorders>
              <w:top w:val="single" w:sz="4" w:space="0" w:color="auto"/>
              <w:left w:val="single" w:sz="4" w:space="0" w:color="auto"/>
              <w:bottom w:val="single" w:sz="4" w:space="0" w:color="auto"/>
              <w:right w:val="single" w:sz="4" w:space="0" w:color="auto"/>
            </w:tcBorders>
            <w:hideMark/>
          </w:tcPr>
          <w:p w14:paraId="3639AFC5" w14:textId="66A7ECE4" w:rsidR="00696A72" w:rsidRPr="00D85B36" w:rsidRDefault="00F30D06" w:rsidP="00542BD6">
            <w:pPr>
              <w:jc w:val="center"/>
              <w:rPr>
                <w:rFonts w:cstheme="majorHAnsi"/>
              </w:rPr>
            </w:pPr>
            <w:r>
              <w:rPr>
                <w:rFonts w:cstheme="majorHAnsi"/>
              </w:rPr>
              <w:t>14</w:t>
            </w:r>
            <w:r w:rsidR="007A20EC">
              <w:rPr>
                <w:rFonts w:cstheme="majorHAnsi"/>
              </w:rPr>
              <w:t>9.25</w:t>
            </w:r>
          </w:p>
        </w:tc>
        <w:tc>
          <w:tcPr>
            <w:tcW w:w="999" w:type="pct"/>
            <w:tcBorders>
              <w:top w:val="single" w:sz="4" w:space="0" w:color="auto"/>
              <w:left w:val="single" w:sz="4" w:space="0" w:color="auto"/>
              <w:bottom w:val="single" w:sz="4" w:space="0" w:color="auto"/>
              <w:right w:val="single" w:sz="4" w:space="0" w:color="auto"/>
            </w:tcBorders>
            <w:hideMark/>
          </w:tcPr>
          <w:p w14:paraId="5E18E2D2" w14:textId="6E00A5F9" w:rsidR="00696A72" w:rsidRPr="00D85B36" w:rsidRDefault="00F30D06" w:rsidP="00542BD6">
            <w:pPr>
              <w:jc w:val="center"/>
              <w:rPr>
                <w:rFonts w:cstheme="majorHAnsi"/>
              </w:rPr>
            </w:pPr>
            <w:r>
              <w:rPr>
                <w:rFonts w:cstheme="majorHAnsi"/>
              </w:rPr>
              <w:t xml:space="preserve">$ </w:t>
            </w:r>
            <w:r w:rsidR="007A20EC">
              <w:rPr>
                <w:rFonts w:cstheme="majorHAnsi"/>
              </w:rPr>
              <w:t>634,461.75</w:t>
            </w:r>
          </w:p>
        </w:tc>
      </w:tr>
      <w:tr w:rsidR="00833D86" w14:paraId="7BC26C5A" w14:textId="77777777" w:rsidTr="000A6C7A">
        <w:tc>
          <w:tcPr>
            <w:tcW w:w="2002" w:type="pct"/>
            <w:tcBorders>
              <w:top w:val="single" w:sz="4" w:space="0" w:color="auto"/>
              <w:left w:val="single" w:sz="4" w:space="0" w:color="auto"/>
              <w:bottom w:val="single" w:sz="4" w:space="0" w:color="auto"/>
              <w:right w:val="single" w:sz="4" w:space="0" w:color="auto"/>
            </w:tcBorders>
            <w:hideMark/>
          </w:tcPr>
          <w:p w14:paraId="3E3AF027" w14:textId="77777777" w:rsidR="00696A72" w:rsidRPr="00D85B36" w:rsidRDefault="00F30D06" w:rsidP="004A1107">
            <w:pPr>
              <w:tabs>
                <w:tab w:val="left" w:pos="520"/>
              </w:tabs>
              <w:jc w:val="both"/>
              <w:rPr>
                <w:rFonts w:cstheme="majorHAnsi"/>
              </w:rPr>
            </w:pPr>
            <w:r>
              <w:rPr>
                <w:rFonts w:cstheme="majorHAnsi"/>
              </w:rPr>
              <w:tab/>
              <w:t>Staff Consultant</w:t>
            </w:r>
          </w:p>
        </w:tc>
        <w:tc>
          <w:tcPr>
            <w:tcW w:w="999" w:type="pct"/>
            <w:tcBorders>
              <w:top w:val="single" w:sz="4" w:space="0" w:color="auto"/>
              <w:left w:val="single" w:sz="4" w:space="0" w:color="auto"/>
              <w:bottom w:val="single" w:sz="4" w:space="0" w:color="auto"/>
              <w:right w:val="single" w:sz="4" w:space="0" w:color="auto"/>
            </w:tcBorders>
            <w:hideMark/>
          </w:tcPr>
          <w:p w14:paraId="761BD09F" w14:textId="77777777" w:rsidR="00696A72" w:rsidRPr="00D85B36" w:rsidRDefault="00F30D06" w:rsidP="00542BD6">
            <w:pPr>
              <w:jc w:val="center"/>
              <w:rPr>
                <w:rFonts w:cstheme="majorHAnsi"/>
              </w:rPr>
            </w:pPr>
            <w:r>
              <w:rPr>
                <w:rFonts w:cstheme="majorHAnsi"/>
              </w:rPr>
              <w:t>$ 3,331</w:t>
            </w:r>
          </w:p>
        </w:tc>
        <w:tc>
          <w:tcPr>
            <w:tcW w:w="999" w:type="pct"/>
            <w:tcBorders>
              <w:top w:val="single" w:sz="4" w:space="0" w:color="auto"/>
              <w:left w:val="single" w:sz="4" w:space="0" w:color="auto"/>
              <w:bottom w:val="single" w:sz="4" w:space="0" w:color="auto"/>
              <w:right w:val="single" w:sz="4" w:space="0" w:color="auto"/>
            </w:tcBorders>
            <w:hideMark/>
          </w:tcPr>
          <w:p w14:paraId="241F5667" w14:textId="0B662065" w:rsidR="00696A72" w:rsidRPr="00D85B36" w:rsidRDefault="007A20EC" w:rsidP="00542BD6">
            <w:pPr>
              <w:jc w:val="center"/>
              <w:rPr>
                <w:rFonts w:cstheme="majorHAnsi"/>
              </w:rPr>
            </w:pPr>
            <w:r>
              <w:rPr>
                <w:rFonts w:cstheme="majorHAnsi"/>
              </w:rPr>
              <w:t>13.75</w:t>
            </w:r>
          </w:p>
        </w:tc>
        <w:tc>
          <w:tcPr>
            <w:tcW w:w="999" w:type="pct"/>
            <w:tcBorders>
              <w:top w:val="single" w:sz="4" w:space="0" w:color="auto"/>
              <w:left w:val="single" w:sz="4" w:space="0" w:color="auto"/>
              <w:bottom w:val="single" w:sz="4" w:space="0" w:color="auto"/>
              <w:right w:val="single" w:sz="4" w:space="0" w:color="auto"/>
            </w:tcBorders>
            <w:hideMark/>
          </w:tcPr>
          <w:p w14:paraId="614283F5" w14:textId="01369601" w:rsidR="00696A72" w:rsidRPr="00D85B36" w:rsidRDefault="00F30D06" w:rsidP="00542BD6">
            <w:pPr>
              <w:jc w:val="center"/>
              <w:rPr>
                <w:rFonts w:cstheme="majorHAnsi"/>
              </w:rPr>
            </w:pPr>
            <w:r>
              <w:rPr>
                <w:rFonts w:cstheme="majorHAnsi"/>
              </w:rPr>
              <w:t xml:space="preserve">$ </w:t>
            </w:r>
            <w:r w:rsidR="007A20EC">
              <w:rPr>
                <w:rFonts w:cstheme="majorHAnsi"/>
              </w:rPr>
              <w:t>45,801.25</w:t>
            </w:r>
          </w:p>
        </w:tc>
      </w:tr>
      <w:tr w:rsidR="00833D86" w14:paraId="4FA3952F" w14:textId="77777777" w:rsidTr="000A6C7A">
        <w:tc>
          <w:tcPr>
            <w:tcW w:w="2002" w:type="pct"/>
            <w:tcBorders>
              <w:top w:val="single" w:sz="4" w:space="0" w:color="auto"/>
              <w:left w:val="single" w:sz="4" w:space="0" w:color="auto"/>
              <w:bottom w:val="single" w:sz="4" w:space="0" w:color="auto"/>
              <w:right w:val="single" w:sz="4" w:space="0" w:color="auto"/>
            </w:tcBorders>
            <w:hideMark/>
          </w:tcPr>
          <w:p w14:paraId="2DFACF81" w14:textId="2FD4C979" w:rsidR="005A02CD" w:rsidRPr="00D85B36" w:rsidRDefault="00F30D06" w:rsidP="004A1107">
            <w:pPr>
              <w:tabs>
                <w:tab w:val="left" w:pos="520"/>
              </w:tabs>
              <w:jc w:val="both"/>
              <w:rPr>
                <w:rFonts w:cstheme="majorHAnsi"/>
              </w:rPr>
            </w:pPr>
            <w:r w:rsidRPr="00D85B36">
              <w:rPr>
                <w:rFonts w:cstheme="majorHAnsi"/>
              </w:rPr>
              <w:tab/>
              <w:t>Subtotal</w:t>
            </w:r>
          </w:p>
        </w:tc>
        <w:tc>
          <w:tcPr>
            <w:tcW w:w="999" w:type="pct"/>
            <w:tcBorders>
              <w:top w:val="single" w:sz="4" w:space="0" w:color="auto"/>
              <w:left w:val="single" w:sz="4" w:space="0" w:color="auto"/>
              <w:bottom w:val="single" w:sz="4" w:space="0" w:color="auto"/>
              <w:right w:val="single" w:sz="4" w:space="0" w:color="auto"/>
            </w:tcBorders>
          </w:tcPr>
          <w:p w14:paraId="09F75C29" w14:textId="143E75C2" w:rsidR="005A02CD" w:rsidRPr="00D85B36" w:rsidRDefault="00F30D06" w:rsidP="00542BD6">
            <w:pPr>
              <w:jc w:val="center"/>
              <w:rPr>
                <w:rFonts w:cstheme="majorHAnsi"/>
              </w:rPr>
            </w:pPr>
            <w:r w:rsidRPr="00D85B36">
              <w:rPr>
                <w:rFonts w:cs="Calibri"/>
              </w:rPr>
              <w:t>—</w:t>
            </w:r>
          </w:p>
        </w:tc>
        <w:tc>
          <w:tcPr>
            <w:tcW w:w="999" w:type="pct"/>
            <w:tcBorders>
              <w:top w:val="single" w:sz="4" w:space="0" w:color="auto"/>
              <w:left w:val="single" w:sz="4" w:space="0" w:color="auto"/>
              <w:bottom w:val="single" w:sz="4" w:space="0" w:color="auto"/>
              <w:right w:val="single" w:sz="4" w:space="0" w:color="auto"/>
            </w:tcBorders>
          </w:tcPr>
          <w:p w14:paraId="719751A1" w14:textId="782B5998" w:rsidR="005A02CD" w:rsidRPr="00D85B36" w:rsidRDefault="00F30D06" w:rsidP="00542BD6">
            <w:pPr>
              <w:jc w:val="center"/>
              <w:rPr>
                <w:rFonts w:cstheme="majorHAnsi"/>
              </w:rPr>
            </w:pPr>
            <w:r w:rsidRPr="00D85B36">
              <w:rPr>
                <w:rFonts w:cs="Calibri"/>
              </w:rPr>
              <w:t>—</w:t>
            </w:r>
          </w:p>
        </w:tc>
        <w:tc>
          <w:tcPr>
            <w:tcW w:w="999" w:type="pct"/>
            <w:tcBorders>
              <w:top w:val="single" w:sz="4" w:space="0" w:color="auto"/>
              <w:left w:val="single" w:sz="4" w:space="0" w:color="auto"/>
              <w:bottom w:val="single" w:sz="4" w:space="0" w:color="auto"/>
              <w:right w:val="single" w:sz="4" w:space="0" w:color="auto"/>
            </w:tcBorders>
            <w:hideMark/>
          </w:tcPr>
          <w:p w14:paraId="55238B4B" w14:textId="46A6D1F1" w:rsidR="005A02CD" w:rsidRPr="00D85B36" w:rsidRDefault="00F30D06" w:rsidP="00542BD6">
            <w:pPr>
              <w:jc w:val="center"/>
              <w:rPr>
                <w:rFonts w:cstheme="majorHAnsi"/>
              </w:rPr>
            </w:pPr>
            <w:r>
              <w:rPr>
                <w:rFonts w:cstheme="majorHAnsi"/>
              </w:rPr>
              <w:t>$ 6</w:t>
            </w:r>
            <w:r w:rsidR="007A20EC">
              <w:rPr>
                <w:rFonts w:cstheme="majorHAnsi"/>
              </w:rPr>
              <w:t>80,263</w:t>
            </w:r>
          </w:p>
        </w:tc>
      </w:tr>
      <w:tr w:rsidR="00833D86" w14:paraId="6E2EEC7E" w14:textId="77777777" w:rsidTr="000A6C7A">
        <w:tc>
          <w:tcPr>
            <w:tcW w:w="2002" w:type="pct"/>
            <w:tcBorders>
              <w:top w:val="single" w:sz="4" w:space="0" w:color="auto"/>
              <w:left w:val="single" w:sz="4" w:space="0" w:color="auto"/>
              <w:bottom w:val="single" w:sz="4" w:space="0" w:color="auto"/>
              <w:right w:val="single" w:sz="4" w:space="0" w:color="auto"/>
            </w:tcBorders>
            <w:hideMark/>
          </w:tcPr>
          <w:p w14:paraId="519F1D37" w14:textId="261920FF" w:rsidR="005A02CD" w:rsidRPr="00D85B36" w:rsidRDefault="00F30D06" w:rsidP="004A1107">
            <w:pPr>
              <w:tabs>
                <w:tab w:val="left" w:pos="520"/>
              </w:tabs>
              <w:jc w:val="both"/>
              <w:rPr>
                <w:rFonts w:cstheme="majorHAnsi"/>
              </w:rPr>
            </w:pPr>
            <w:r w:rsidRPr="00D85B36">
              <w:rPr>
                <w:rFonts w:cstheme="majorHAnsi"/>
              </w:rPr>
              <w:tab/>
            </w:r>
            <w:r w:rsidR="00803847">
              <w:rPr>
                <w:rFonts w:cstheme="majorHAnsi"/>
              </w:rPr>
              <w:t xml:space="preserve">Eligible </w:t>
            </w:r>
            <w:r w:rsidRPr="00D85B36">
              <w:rPr>
                <w:rFonts w:cstheme="majorHAnsi"/>
              </w:rPr>
              <w:t>Discount</w:t>
            </w:r>
          </w:p>
        </w:tc>
        <w:tc>
          <w:tcPr>
            <w:tcW w:w="999" w:type="pct"/>
            <w:tcBorders>
              <w:top w:val="single" w:sz="4" w:space="0" w:color="auto"/>
              <w:left w:val="single" w:sz="4" w:space="0" w:color="auto"/>
              <w:bottom w:val="single" w:sz="4" w:space="0" w:color="auto"/>
              <w:right w:val="single" w:sz="4" w:space="0" w:color="auto"/>
            </w:tcBorders>
            <w:hideMark/>
          </w:tcPr>
          <w:p w14:paraId="6030AB75" w14:textId="5D19747C" w:rsidR="005A02CD" w:rsidRPr="00D85B36" w:rsidRDefault="00F30D06" w:rsidP="00542BD6">
            <w:pPr>
              <w:jc w:val="center"/>
              <w:rPr>
                <w:rFonts w:cstheme="majorHAnsi"/>
              </w:rPr>
            </w:pPr>
            <w:r>
              <w:rPr>
                <w:rFonts w:cstheme="majorHAnsi"/>
              </w:rPr>
              <w:t>22%</w:t>
            </w:r>
          </w:p>
        </w:tc>
        <w:tc>
          <w:tcPr>
            <w:tcW w:w="999" w:type="pct"/>
            <w:tcBorders>
              <w:top w:val="single" w:sz="4" w:space="0" w:color="auto"/>
              <w:left w:val="single" w:sz="4" w:space="0" w:color="auto"/>
              <w:bottom w:val="single" w:sz="4" w:space="0" w:color="auto"/>
              <w:right w:val="single" w:sz="4" w:space="0" w:color="auto"/>
            </w:tcBorders>
          </w:tcPr>
          <w:p w14:paraId="462E9799" w14:textId="3D2AFF53" w:rsidR="005A02CD" w:rsidRPr="00D85B36" w:rsidRDefault="00F30D06" w:rsidP="00542BD6">
            <w:pPr>
              <w:jc w:val="center"/>
              <w:rPr>
                <w:rFonts w:cstheme="majorHAnsi"/>
              </w:rPr>
            </w:pPr>
            <w:r w:rsidRPr="00D85B36">
              <w:rPr>
                <w:rFonts w:cs="Calibri"/>
              </w:rPr>
              <w:t>—</w:t>
            </w:r>
          </w:p>
        </w:tc>
        <w:tc>
          <w:tcPr>
            <w:tcW w:w="999" w:type="pct"/>
            <w:tcBorders>
              <w:top w:val="single" w:sz="4" w:space="0" w:color="auto"/>
              <w:left w:val="single" w:sz="4" w:space="0" w:color="auto"/>
              <w:bottom w:val="single" w:sz="4" w:space="0" w:color="auto"/>
              <w:right w:val="single" w:sz="4" w:space="0" w:color="auto"/>
            </w:tcBorders>
            <w:hideMark/>
          </w:tcPr>
          <w:p w14:paraId="047A983C" w14:textId="3BC755B4" w:rsidR="005A02CD" w:rsidRPr="00D85B36" w:rsidRDefault="00F30D06" w:rsidP="00542BD6">
            <w:pPr>
              <w:jc w:val="center"/>
              <w:rPr>
                <w:rFonts w:cstheme="majorHAnsi"/>
              </w:rPr>
            </w:pPr>
            <w:r w:rsidRPr="00D85B36">
              <w:rPr>
                <w:rFonts w:cstheme="majorHAnsi"/>
                <w:color w:val="FF0000"/>
              </w:rPr>
              <w:t>(</w:t>
            </w:r>
            <w:r>
              <w:rPr>
                <w:rFonts w:cstheme="majorHAnsi"/>
                <w:color w:val="FF0000"/>
              </w:rPr>
              <w:t>$ 1</w:t>
            </w:r>
            <w:r w:rsidR="007A20EC">
              <w:rPr>
                <w:rFonts w:cstheme="majorHAnsi"/>
                <w:color w:val="FF0000"/>
              </w:rPr>
              <w:t>49,657.86</w:t>
            </w:r>
            <w:r w:rsidRPr="00D85B36">
              <w:rPr>
                <w:rFonts w:cstheme="majorHAnsi"/>
                <w:color w:val="FF0000"/>
              </w:rPr>
              <w:t>)</w:t>
            </w:r>
          </w:p>
        </w:tc>
      </w:tr>
      <w:tr w:rsidR="00833D86" w14:paraId="5226DFFD" w14:textId="77777777" w:rsidTr="000A6C7A">
        <w:tc>
          <w:tcPr>
            <w:tcW w:w="2002" w:type="pct"/>
            <w:tcBorders>
              <w:top w:val="single" w:sz="4" w:space="0" w:color="auto"/>
              <w:left w:val="single" w:sz="4" w:space="0" w:color="auto"/>
              <w:bottom w:val="single" w:sz="4" w:space="0" w:color="auto"/>
              <w:right w:val="single" w:sz="4" w:space="0" w:color="auto"/>
            </w:tcBorders>
            <w:hideMark/>
          </w:tcPr>
          <w:p w14:paraId="19338E8B" w14:textId="3920DD50" w:rsidR="005A02CD" w:rsidRPr="00D85B36" w:rsidRDefault="00F30D06" w:rsidP="004A1107">
            <w:pPr>
              <w:jc w:val="both"/>
              <w:rPr>
                <w:rFonts w:cstheme="majorHAnsi"/>
                <w:b/>
              </w:rPr>
            </w:pPr>
            <w:r w:rsidRPr="00D85B36">
              <w:rPr>
                <w:rFonts w:cstheme="majorHAnsi"/>
                <w:b/>
              </w:rPr>
              <w:t>Total</w:t>
            </w:r>
            <w:r w:rsidR="00803847">
              <w:rPr>
                <w:rFonts w:cstheme="majorHAnsi"/>
                <w:b/>
              </w:rPr>
              <w:t xml:space="preserve"> – Not to Exceed</w:t>
            </w:r>
          </w:p>
        </w:tc>
        <w:tc>
          <w:tcPr>
            <w:tcW w:w="999" w:type="pct"/>
            <w:tcBorders>
              <w:top w:val="single" w:sz="4" w:space="0" w:color="auto"/>
              <w:left w:val="single" w:sz="4" w:space="0" w:color="auto"/>
              <w:bottom w:val="single" w:sz="4" w:space="0" w:color="auto"/>
              <w:right w:val="single" w:sz="4" w:space="0" w:color="auto"/>
            </w:tcBorders>
          </w:tcPr>
          <w:p w14:paraId="69F02C35" w14:textId="7BA5E9D0" w:rsidR="005A02CD" w:rsidRPr="00D85B36" w:rsidRDefault="00F30D06" w:rsidP="00542BD6">
            <w:pPr>
              <w:jc w:val="center"/>
              <w:rPr>
                <w:rFonts w:cstheme="majorHAnsi"/>
                <w:b/>
                <w:bCs/>
              </w:rPr>
            </w:pPr>
            <w:r w:rsidRPr="00D85B36">
              <w:rPr>
                <w:rFonts w:cs="Calibri"/>
              </w:rPr>
              <w:t>—</w:t>
            </w:r>
          </w:p>
        </w:tc>
        <w:tc>
          <w:tcPr>
            <w:tcW w:w="999" w:type="pct"/>
            <w:tcBorders>
              <w:top w:val="single" w:sz="4" w:space="0" w:color="auto"/>
              <w:left w:val="single" w:sz="4" w:space="0" w:color="auto"/>
              <w:bottom w:val="single" w:sz="4" w:space="0" w:color="auto"/>
              <w:right w:val="single" w:sz="4" w:space="0" w:color="auto"/>
            </w:tcBorders>
            <w:hideMark/>
          </w:tcPr>
          <w:p w14:paraId="3DDCD28F" w14:textId="60AFD724" w:rsidR="005A02CD" w:rsidRPr="00D85B36" w:rsidRDefault="00F30D06" w:rsidP="00542BD6">
            <w:pPr>
              <w:jc w:val="center"/>
              <w:rPr>
                <w:rFonts w:cstheme="majorHAnsi"/>
                <w:b/>
                <w:bCs/>
              </w:rPr>
            </w:pPr>
            <w:r>
              <w:rPr>
                <w:rFonts w:cstheme="majorHAnsi"/>
                <w:b/>
                <w:bCs/>
              </w:rPr>
              <w:t>1</w:t>
            </w:r>
            <w:r w:rsidR="007A20EC">
              <w:rPr>
                <w:rFonts w:cstheme="majorHAnsi"/>
                <w:b/>
                <w:bCs/>
              </w:rPr>
              <w:t>63</w:t>
            </w:r>
          </w:p>
        </w:tc>
        <w:tc>
          <w:tcPr>
            <w:tcW w:w="999" w:type="pct"/>
            <w:tcBorders>
              <w:top w:val="single" w:sz="4" w:space="0" w:color="auto"/>
              <w:left w:val="single" w:sz="4" w:space="0" w:color="auto"/>
              <w:bottom w:val="single" w:sz="4" w:space="0" w:color="auto"/>
              <w:right w:val="single" w:sz="4" w:space="0" w:color="auto"/>
            </w:tcBorders>
            <w:hideMark/>
          </w:tcPr>
          <w:p w14:paraId="5B86819A" w14:textId="0A7584DF" w:rsidR="005A02CD" w:rsidRPr="00D85B36" w:rsidRDefault="00F30D06" w:rsidP="00542BD6">
            <w:pPr>
              <w:jc w:val="center"/>
              <w:rPr>
                <w:rFonts w:cstheme="majorHAnsi"/>
                <w:b/>
                <w:bCs/>
              </w:rPr>
            </w:pPr>
            <w:r>
              <w:rPr>
                <w:rFonts w:cstheme="majorHAnsi"/>
                <w:b/>
                <w:bCs/>
              </w:rPr>
              <w:t xml:space="preserve">$ </w:t>
            </w:r>
            <w:r w:rsidR="007A20EC">
              <w:rPr>
                <w:rFonts w:cstheme="majorHAnsi"/>
                <w:b/>
                <w:bCs/>
              </w:rPr>
              <w:t>530,605.14</w:t>
            </w:r>
          </w:p>
        </w:tc>
      </w:tr>
    </w:tbl>
    <w:p w14:paraId="5AB4F999" w14:textId="489132CD" w:rsidR="002421E2" w:rsidRPr="00D85B36" w:rsidRDefault="002421E2" w:rsidP="004A1107">
      <w:pPr>
        <w:jc w:val="both"/>
        <w:rPr>
          <w:color w:val="FF4500"/>
          <w:sz w:val="20"/>
          <w:szCs w:val="20"/>
        </w:rPr>
      </w:pPr>
    </w:p>
    <w:p w14:paraId="6A82F3E7" w14:textId="429F5C46" w:rsidR="00272C56" w:rsidRPr="00D85B36" w:rsidRDefault="00F30D06" w:rsidP="005B1C69">
      <w:pPr>
        <w:pStyle w:val="Heading2"/>
        <w:spacing w:before="120"/>
        <w:jc w:val="both"/>
        <w:rPr>
          <w:rFonts w:cstheme="majorHAnsi"/>
        </w:rPr>
      </w:pPr>
      <w:r w:rsidRPr="00D85B36">
        <w:rPr>
          <w:rFonts w:cstheme="majorHAnsi"/>
        </w:rPr>
        <w:lastRenderedPageBreak/>
        <w:t xml:space="preserve">Engagement </w:t>
      </w:r>
      <w:r w:rsidR="00141263" w:rsidRPr="00D85B36">
        <w:rPr>
          <w:rFonts w:cstheme="majorHAnsi"/>
        </w:rPr>
        <w:t>Related E</w:t>
      </w:r>
      <w:r w:rsidRPr="00D85B36">
        <w:rPr>
          <w:rFonts w:cstheme="majorHAnsi"/>
        </w:rPr>
        <w:t>xpenses</w:t>
      </w:r>
    </w:p>
    <w:p w14:paraId="70F25D45" w14:textId="597702AD" w:rsidR="00C11BCB" w:rsidRPr="007A20EC" w:rsidRDefault="00C23639" w:rsidP="007A20EC">
      <w:pPr>
        <w:keepNext/>
        <w:keepLines/>
        <w:spacing w:after="120"/>
        <w:jc w:val="both"/>
        <w:rPr>
          <w:rFonts w:eastAsia="Times New Roman" w:cstheme="majorHAnsi"/>
          <w:szCs w:val="22"/>
        </w:rPr>
      </w:pPr>
      <w:r w:rsidRPr="0044362B">
        <w:rPr>
          <w:rFonts w:eastAsia="Times New Roman" w:cstheme="majorHAnsi"/>
          <w:szCs w:val="22"/>
        </w:rPr>
        <w:t xml:space="preserve">Expenses related to the delivery of AWS Professional Services will be billed along with associated consultant time worked by the consultants provided by AWS. Estimated engagement related expenses for this SOW are provided in the table below and include such expenses as lodging, meals, ground transportation, airfare, and incidental expenses. The Customer will not be responsible for </w:t>
      </w:r>
      <w:proofErr w:type="gramStart"/>
      <w:r w:rsidRPr="0044362B">
        <w:rPr>
          <w:rFonts w:eastAsia="Times New Roman" w:cstheme="majorHAnsi"/>
          <w:szCs w:val="22"/>
        </w:rPr>
        <w:t>engagement related</w:t>
      </w:r>
      <w:proofErr w:type="gramEnd"/>
      <w:r w:rsidRPr="0044362B">
        <w:rPr>
          <w:rFonts w:eastAsia="Times New Roman" w:cstheme="majorHAnsi"/>
          <w:szCs w:val="22"/>
        </w:rPr>
        <w:t xml:space="preserve"> expenses </w:t>
      </w:r>
      <w:proofErr w:type="gramStart"/>
      <w:r w:rsidRPr="0044362B">
        <w:rPr>
          <w:rFonts w:eastAsia="Times New Roman" w:cstheme="majorHAnsi"/>
          <w:szCs w:val="22"/>
        </w:rPr>
        <w:t>in excess of</w:t>
      </w:r>
      <w:proofErr w:type="gramEnd"/>
      <w:r w:rsidRPr="0044362B">
        <w:rPr>
          <w:rFonts w:eastAsia="Times New Roman" w:cstheme="majorHAnsi"/>
          <w:szCs w:val="22"/>
        </w:rPr>
        <w:t xml:space="preserve"> the cost </w:t>
      </w:r>
      <w:proofErr w:type="gramStart"/>
      <w:r w:rsidRPr="0044362B">
        <w:rPr>
          <w:rFonts w:eastAsia="Times New Roman" w:cstheme="majorHAnsi"/>
          <w:szCs w:val="22"/>
        </w:rPr>
        <w:t>estimate</w:t>
      </w:r>
      <w:proofErr w:type="gramEnd"/>
      <w:r w:rsidRPr="0044362B">
        <w:rPr>
          <w:rFonts w:eastAsia="Times New Roman" w:cstheme="majorHAnsi"/>
          <w:szCs w:val="22"/>
        </w:rPr>
        <w:t xml:space="preserve"> provided below without the prior written authorization of the Customer. Notwithstanding the foregoing, any AWS travel expenses will be agreed with Customer in advance.</w:t>
      </w:r>
      <w:r w:rsidRPr="0044362B">
        <w:rPr>
          <w:color w:val="2F4F4F"/>
          <w:vertAlign w:val="superscript"/>
        </w:rPr>
        <w:t xml:space="preserve"> </w:t>
      </w:r>
    </w:p>
    <w:tbl>
      <w:tblPr>
        <w:tblStyle w:val="TableGrid"/>
        <w:tblW w:w="5000" w:type="pct"/>
        <w:tblLook w:val="04A0" w:firstRow="1" w:lastRow="0" w:firstColumn="1" w:lastColumn="0" w:noHBand="0" w:noVBand="1"/>
      </w:tblPr>
      <w:tblGrid>
        <w:gridCol w:w="6828"/>
        <w:gridCol w:w="1802"/>
      </w:tblGrid>
      <w:tr w:rsidR="00833D86" w14:paraId="1D73344D" w14:textId="77777777" w:rsidTr="00983074">
        <w:tc>
          <w:tcPr>
            <w:tcW w:w="3956" w:type="pct"/>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E4C1B7E" w14:textId="5F0D0EA1" w:rsidR="00C11BCB" w:rsidRPr="00D85B36" w:rsidRDefault="00F30D06" w:rsidP="004A1107">
            <w:pPr>
              <w:jc w:val="both"/>
              <w:rPr>
                <w:rFonts w:cstheme="majorHAnsi"/>
                <w:b/>
                <w:i/>
                <w:color w:val="FFFFFF" w:themeColor="background1"/>
                <w:szCs w:val="22"/>
              </w:rPr>
            </w:pPr>
            <w:r w:rsidRPr="00D85B36">
              <w:rPr>
                <w:rFonts w:cstheme="majorHAnsi"/>
                <w:b/>
                <w:i/>
                <w:color w:val="FFFFFF" w:themeColor="background1"/>
                <w:szCs w:val="22"/>
              </w:rPr>
              <w:t>Engagement Related Expenses</w:t>
            </w:r>
          </w:p>
        </w:tc>
        <w:tc>
          <w:tcPr>
            <w:tcW w:w="1044" w:type="pct"/>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8C7A0DD" w14:textId="6838F2D9" w:rsidR="00C11BCB" w:rsidRPr="00D85B36" w:rsidRDefault="00F30D06" w:rsidP="004A1107">
            <w:pPr>
              <w:jc w:val="both"/>
              <w:rPr>
                <w:rFonts w:cstheme="majorHAnsi"/>
                <w:b/>
                <w:i/>
                <w:color w:val="FFFFFF" w:themeColor="background1"/>
                <w:szCs w:val="22"/>
              </w:rPr>
            </w:pPr>
            <w:r w:rsidRPr="00D85B36">
              <w:rPr>
                <w:rFonts w:cstheme="majorHAnsi"/>
                <w:b/>
                <w:i/>
                <w:color w:val="FFFFFF" w:themeColor="background1"/>
                <w:szCs w:val="22"/>
              </w:rPr>
              <w:t>Cost Estimate</w:t>
            </w:r>
          </w:p>
        </w:tc>
      </w:tr>
      <w:tr w:rsidR="00833D86" w14:paraId="272AE05B" w14:textId="77777777" w:rsidTr="00983074">
        <w:tc>
          <w:tcPr>
            <w:tcW w:w="3956" w:type="pct"/>
            <w:tcBorders>
              <w:top w:val="single" w:sz="4" w:space="0" w:color="auto"/>
              <w:left w:val="single" w:sz="4" w:space="0" w:color="auto"/>
              <w:bottom w:val="single" w:sz="4" w:space="0" w:color="auto"/>
              <w:right w:val="single" w:sz="4" w:space="0" w:color="auto"/>
            </w:tcBorders>
            <w:hideMark/>
          </w:tcPr>
          <w:p w14:paraId="4D8883C4" w14:textId="3CDCBF0A" w:rsidR="00C11BCB" w:rsidRPr="00D85B36" w:rsidRDefault="00F30D06" w:rsidP="00BD4ED4">
            <w:pPr>
              <w:jc w:val="both"/>
              <w:rPr>
                <w:rFonts w:cstheme="majorHAnsi"/>
                <w:szCs w:val="22"/>
              </w:rPr>
            </w:pPr>
            <w:commentRangeStart w:id="39"/>
            <w:commentRangeStart w:id="40"/>
            <w:r w:rsidRPr="00D85B36">
              <w:rPr>
                <w:rFonts w:cstheme="majorHAnsi"/>
                <w:szCs w:val="22"/>
              </w:rPr>
              <w:t>Total – Not to Exceed</w:t>
            </w:r>
          </w:p>
        </w:tc>
        <w:tc>
          <w:tcPr>
            <w:tcW w:w="1044" w:type="pct"/>
            <w:tcBorders>
              <w:top w:val="single" w:sz="4" w:space="0" w:color="auto"/>
              <w:left w:val="single" w:sz="4" w:space="0" w:color="auto"/>
              <w:bottom w:val="single" w:sz="4" w:space="0" w:color="auto"/>
              <w:right w:val="single" w:sz="4" w:space="0" w:color="auto"/>
            </w:tcBorders>
            <w:hideMark/>
          </w:tcPr>
          <w:p w14:paraId="0933E6D3" w14:textId="39A72E94" w:rsidR="00C11BCB" w:rsidRPr="00D85B36" w:rsidRDefault="00F30D06" w:rsidP="004A1107">
            <w:pPr>
              <w:jc w:val="both"/>
              <w:rPr>
                <w:rFonts w:cstheme="majorHAnsi"/>
                <w:szCs w:val="22"/>
              </w:rPr>
            </w:pPr>
            <w:del w:id="41" w:author="Contract Specialist" w:date="2025-10-22T16:59:00Z" w16du:dateUtc="2025-10-22T05:59:00Z">
              <w:r w:rsidDel="00B822F2">
                <w:rPr>
                  <w:rFonts w:cstheme="majorHAnsi"/>
                  <w:szCs w:val="22"/>
                </w:rPr>
                <w:delText>$ 0</w:delText>
              </w:r>
              <w:commentRangeEnd w:id="39"/>
              <w:r w:rsidR="005D27BD" w:rsidDel="00B822F2">
                <w:rPr>
                  <w:rStyle w:val="CommentReference"/>
                  <w:rFonts w:eastAsiaTheme="minorEastAsia" w:cstheme="minorBidi"/>
                </w:rPr>
                <w:commentReference w:id="39"/>
              </w:r>
            </w:del>
            <w:r w:rsidR="00B822F2">
              <w:rPr>
                <w:rStyle w:val="CommentReference"/>
                <w:rFonts w:eastAsiaTheme="minorEastAsia" w:cstheme="minorBidi"/>
              </w:rPr>
              <w:commentReference w:id="40"/>
            </w:r>
            <w:ins w:id="42" w:author="Contract Specialist" w:date="2025-10-22T16:59:00Z" w16du:dateUtc="2025-10-22T05:59:00Z">
              <w:r w:rsidR="00B822F2">
                <w:rPr>
                  <w:rFonts w:cstheme="majorHAnsi"/>
                  <w:szCs w:val="22"/>
                </w:rPr>
                <w:t>TBC</w:t>
              </w:r>
            </w:ins>
          </w:p>
        </w:tc>
      </w:tr>
    </w:tbl>
    <w:p w14:paraId="37905F48" w14:textId="2B74D6A4" w:rsidR="008C5570" w:rsidRPr="0044362B" w:rsidRDefault="00F30D06" w:rsidP="005B1C69">
      <w:pPr>
        <w:pStyle w:val="Heading2"/>
        <w:spacing w:before="220"/>
        <w:jc w:val="both"/>
        <w:rPr>
          <w:rFonts w:cstheme="majorHAnsi"/>
        </w:rPr>
      </w:pPr>
      <w:bookmarkStart w:id="43" w:name="ERE_TM"/>
      <w:bookmarkEnd w:id="43"/>
      <w:commentRangeEnd w:id="40"/>
      <w:r w:rsidRPr="0044362B">
        <w:rPr>
          <w:rFonts w:cstheme="majorHAnsi"/>
        </w:rPr>
        <w:t>Deliverables</w:t>
      </w:r>
    </w:p>
    <w:p w14:paraId="56E0D930" w14:textId="3E6D42DD" w:rsidR="005E1422" w:rsidRPr="0044362B" w:rsidRDefault="00F30D06" w:rsidP="005B1C69">
      <w:pPr>
        <w:keepNext/>
        <w:keepLines/>
        <w:spacing w:after="120" w:line="259" w:lineRule="auto"/>
        <w:jc w:val="both"/>
      </w:pPr>
      <w:r w:rsidRPr="0044362B">
        <w:t>AWS will provide the following deliverables to the Customer during the engagement (“</w:t>
      </w:r>
      <w:r w:rsidRPr="004C615E">
        <w:rPr>
          <w:b/>
        </w:rPr>
        <w:t>Deliverables</w:t>
      </w:r>
      <w:r w:rsidRPr="0044362B">
        <w:t>”):</w:t>
      </w:r>
    </w:p>
    <w:p w14:paraId="123F14C8" w14:textId="4025BFEF" w:rsidR="00751696" w:rsidRPr="00751696" w:rsidRDefault="00751696" w:rsidP="009575D5">
      <w:pPr>
        <w:pStyle w:val="DeliverablesList"/>
        <w:numPr>
          <w:ilvl w:val="0"/>
          <w:numId w:val="11"/>
        </w:numPr>
        <w:tabs>
          <w:tab w:val="clear" w:pos="360"/>
        </w:tabs>
        <w:ind w:left="720"/>
        <w:rPr>
          <w:sz w:val="22"/>
          <w:szCs w:val="22"/>
        </w:rPr>
      </w:pPr>
      <w:r w:rsidRPr="00751696">
        <w:rPr>
          <w:sz w:val="22"/>
          <w:szCs w:val="22"/>
        </w:rPr>
        <w:t>High-level solution design document for the In-Scope Project</w:t>
      </w:r>
      <w:r w:rsidR="009575D5">
        <w:rPr>
          <w:sz w:val="22"/>
          <w:szCs w:val="22"/>
        </w:rPr>
        <w:t>.</w:t>
      </w:r>
    </w:p>
    <w:p w14:paraId="2108F2A7" w14:textId="4B0A0507" w:rsidR="00751696" w:rsidRPr="00751696" w:rsidRDefault="00751696" w:rsidP="009575D5">
      <w:pPr>
        <w:pStyle w:val="DeliverablesList"/>
        <w:numPr>
          <w:ilvl w:val="0"/>
          <w:numId w:val="11"/>
        </w:numPr>
        <w:tabs>
          <w:tab w:val="clear" w:pos="360"/>
        </w:tabs>
        <w:ind w:left="720"/>
        <w:rPr>
          <w:sz w:val="22"/>
          <w:szCs w:val="22"/>
        </w:rPr>
      </w:pPr>
      <w:r w:rsidRPr="00751696">
        <w:rPr>
          <w:sz w:val="22"/>
          <w:szCs w:val="22"/>
        </w:rPr>
        <w:t>Network strategy design document (that addresses requirements for In-Scope Project and considerations for extended delivery initiatives being delivered by Customer</w:t>
      </w:r>
      <w:r w:rsidR="009575D5">
        <w:rPr>
          <w:sz w:val="22"/>
          <w:szCs w:val="22"/>
        </w:rPr>
        <w:t>.</w:t>
      </w:r>
    </w:p>
    <w:p w14:paraId="2998936C" w14:textId="705DAB80" w:rsidR="00446920" w:rsidRDefault="00751696" w:rsidP="009575D5">
      <w:pPr>
        <w:pStyle w:val="DeliverablesList"/>
        <w:numPr>
          <w:ilvl w:val="0"/>
          <w:numId w:val="11"/>
        </w:numPr>
        <w:tabs>
          <w:tab w:val="clear" w:pos="360"/>
        </w:tabs>
        <w:ind w:left="720"/>
        <w:rPr>
          <w:sz w:val="22"/>
          <w:szCs w:val="22"/>
        </w:rPr>
      </w:pPr>
      <w:r w:rsidRPr="00751696">
        <w:rPr>
          <w:sz w:val="22"/>
          <w:szCs w:val="22"/>
        </w:rPr>
        <w:t>Updated detailed delivery plan for In-Scope Project</w:t>
      </w:r>
      <w:r w:rsidR="009575D5">
        <w:rPr>
          <w:sz w:val="22"/>
          <w:szCs w:val="22"/>
        </w:rPr>
        <w:t>.</w:t>
      </w:r>
    </w:p>
    <w:p w14:paraId="45C9B03A" w14:textId="03DE5FB3" w:rsidR="007A20EC" w:rsidRDefault="007A20EC" w:rsidP="009575D5">
      <w:pPr>
        <w:pStyle w:val="DeliverablesList"/>
        <w:numPr>
          <w:ilvl w:val="0"/>
          <w:numId w:val="11"/>
        </w:numPr>
        <w:tabs>
          <w:tab w:val="clear" w:pos="360"/>
        </w:tabs>
        <w:ind w:left="720"/>
        <w:rPr>
          <w:sz w:val="22"/>
          <w:szCs w:val="22"/>
        </w:rPr>
      </w:pPr>
      <w:r>
        <w:rPr>
          <w:sz w:val="22"/>
          <w:szCs w:val="22"/>
        </w:rPr>
        <w:t>High-level solution design document for the In-Scope Data Platform, including documented data sources</w:t>
      </w:r>
    </w:p>
    <w:p w14:paraId="1C39D080" w14:textId="3635E872" w:rsidR="007A20EC" w:rsidRDefault="007A20EC" w:rsidP="009575D5">
      <w:pPr>
        <w:pStyle w:val="DeliverablesList"/>
        <w:numPr>
          <w:ilvl w:val="0"/>
          <w:numId w:val="11"/>
        </w:numPr>
        <w:tabs>
          <w:tab w:val="clear" w:pos="360"/>
        </w:tabs>
        <w:ind w:left="720"/>
        <w:rPr>
          <w:sz w:val="22"/>
          <w:szCs w:val="22"/>
        </w:rPr>
      </w:pPr>
      <w:r>
        <w:rPr>
          <w:sz w:val="22"/>
          <w:szCs w:val="22"/>
        </w:rPr>
        <w:t>Implementation plan for the In-Scope Data Platform including delivery steps, estimated timeframes and dependencies</w:t>
      </w:r>
    </w:p>
    <w:p w14:paraId="414DE7C9" w14:textId="31516FF6" w:rsidR="00446920" w:rsidRPr="007A20EC" w:rsidRDefault="007A20EC" w:rsidP="007A20EC">
      <w:pPr>
        <w:pStyle w:val="DeliverablesList"/>
        <w:numPr>
          <w:ilvl w:val="0"/>
          <w:numId w:val="11"/>
        </w:numPr>
        <w:tabs>
          <w:tab w:val="clear" w:pos="360"/>
        </w:tabs>
        <w:ind w:left="720"/>
        <w:rPr>
          <w:sz w:val="22"/>
          <w:szCs w:val="22"/>
        </w:rPr>
      </w:pPr>
      <w:r>
        <w:rPr>
          <w:sz w:val="22"/>
          <w:szCs w:val="22"/>
        </w:rPr>
        <w:t>Current state business process mappings relevant to the In-Scope Data Platform</w:t>
      </w:r>
    </w:p>
    <w:p w14:paraId="1883797A" w14:textId="52B94BAA" w:rsidR="00EC5C1C" w:rsidRPr="0044362B" w:rsidRDefault="00F30D06" w:rsidP="00EC5C1C">
      <w:pPr>
        <w:pStyle w:val="Heading2"/>
        <w:spacing w:before="220"/>
        <w:jc w:val="both"/>
        <w:rPr>
          <w:rFonts w:cstheme="majorHAnsi"/>
        </w:rPr>
      </w:pPr>
      <w:r w:rsidRPr="0044362B">
        <w:rPr>
          <w:rFonts w:cstheme="majorHAnsi"/>
        </w:rPr>
        <w:t>Universal SOW Terms – Selection</w:t>
      </w:r>
    </w:p>
    <w:p w14:paraId="2E1220A8" w14:textId="77777777" w:rsidR="00EC5C1C" w:rsidRPr="0044362B" w:rsidRDefault="00EC5C1C" w:rsidP="00EC5C1C">
      <w:pPr>
        <w:rPr>
          <w:rFonts w:asciiTheme="majorHAnsi" w:eastAsiaTheme="majorEastAsia" w:hAnsiTheme="majorHAnsi" w:cstheme="majorHAnsi"/>
          <w:b/>
          <w:bCs/>
          <w:color w:val="4F81BD" w:themeColor="accent1"/>
          <w:szCs w:val="22"/>
        </w:rPr>
      </w:pPr>
    </w:p>
    <w:tbl>
      <w:tblPr>
        <w:tblStyle w:val="TableGrid"/>
        <w:tblW w:w="0" w:type="auto"/>
        <w:jc w:val="center"/>
        <w:tblLook w:val="04A0" w:firstRow="1" w:lastRow="0" w:firstColumn="1" w:lastColumn="0" w:noHBand="0" w:noVBand="1"/>
      </w:tblPr>
      <w:tblGrid>
        <w:gridCol w:w="2079"/>
        <w:gridCol w:w="5441"/>
        <w:gridCol w:w="1110"/>
      </w:tblGrid>
      <w:tr w:rsidR="00833D86" w14:paraId="1B39FADC" w14:textId="77777777" w:rsidTr="00D47F1B">
        <w:trPr>
          <w:jc w:val="center"/>
        </w:trPr>
        <w:tc>
          <w:tcPr>
            <w:tcW w:w="2245" w:type="dxa"/>
            <w:shd w:val="clear" w:color="auto" w:fill="808080" w:themeFill="background1" w:themeFillShade="80"/>
          </w:tcPr>
          <w:p w14:paraId="087B8FA5" w14:textId="77777777" w:rsidR="00EC5C1C" w:rsidRPr="0044362B" w:rsidRDefault="00F30D06" w:rsidP="00D47F1B">
            <w:pPr>
              <w:spacing w:before="120" w:after="120"/>
              <w:jc w:val="center"/>
              <w:rPr>
                <w:rFonts w:asciiTheme="majorHAnsi" w:hAnsiTheme="majorHAnsi" w:cstheme="majorHAnsi"/>
                <w:b/>
                <w:color w:val="FFFFFF" w:themeColor="background1"/>
                <w:szCs w:val="22"/>
              </w:rPr>
            </w:pPr>
            <w:r w:rsidRPr="0044362B">
              <w:rPr>
                <w:rFonts w:asciiTheme="majorHAnsi" w:hAnsiTheme="majorHAnsi" w:cstheme="majorHAnsi"/>
                <w:b/>
                <w:color w:val="FFFFFF" w:themeColor="background1"/>
                <w:szCs w:val="22"/>
              </w:rPr>
              <w:t>Universal SOW Term</w:t>
            </w:r>
          </w:p>
        </w:tc>
        <w:tc>
          <w:tcPr>
            <w:tcW w:w="7825" w:type="dxa"/>
            <w:gridSpan w:val="2"/>
            <w:shd w:val="clear" w:color="auto" w:fill="808080" w:themeFill="background1" w:themeFillShade="80"/>
          </w:tcPr>
          <w:p w14:paraId="074272C7" w14:textId="77777777" w:rsidR="00EC5C1C" w:rsidRPr="0044362B" w:rsidRDefault="00F30D06" w:rsidP="00D47F1B">
            <w:pPr>
              <w:spacing w:before="120" w:after="120"/>
              <w:jc w:val="center"/>
              <w:rPr>
                <w:rFonts w:asciiTheme="majorHAnsi" w:hAnsiTheme="majorHAnsi" w:cstheme="majorHAnsi"/>
                <w:b/>
                <w:color w:val="FFFFFF" w:themeColor="background1"/>
                <w:szCs w:val="22"/>
              </w:rPr>
            </w:pPr>
            <w:r w:rsidRPr="0044362B">
              <w:rPr>
                <w:rFonts w:asciiTheme="majorHAnsi" w:hAnsiTheme="majorHAnsi" w:cstheme="majorHAnsi"/>
                <w:b/>
                <w:color w:val="FFFFFF" w:themeColor="background1"/>
                <w:szCs w:val="22"/>
              </w:rPr>
              <w:t>Selection</w:t>
            </w:r>
          </w:p>
        </w:tc>
      </w:tr>
      <w:tr w:rsidR="00833D86" w14:paraId="76184889" w14:textId="77777777" w:rsidTr="00D47F1B">
        <w:trPr>
          <w:jc w:val="center"/>
        </w:trPr>
        <w:tc>
          <w:tcPr>
            <w:tcW w:w="2245" w:type="dxa"/>
          </w:tcPr>
          <w:p w14:paraId="7A06775D" w14:textId="1C40FAB3" w:rsidR="00EC5C1C" w:rsidRPr="0044362B" w:rsidRDefault="00942AFA" w:rsidP="00D47F1B">
            <w:pPr>
              <w:spacing w:before="120" w:after="120"/>
              <w:rPr>
                <w:rFonts w:asciiTheme="majorHAnsi" w:hAnsiTheme="majorHAnsi" w:cstheme="majorHAnsi"/>
                <w:szCs w:val="22"/>
              </w:rPr>
            </w:pPr>
            <w:r>
              <w:rPr>
                <w:rFonts w:asciiTheme="majorHAnsi" w:hAnsiTheme="majorHAnsi" w:cstheme="majorHAnsi"/>
                <w:szCs w:val="22"/>
              </w:rPr>
              <w:t>14</w:t>
            </w:r>
            <w:r w:rsidR="00F30D06" w:rsidRPr="0044362B">
              <w:rPr>
                <w:rFonts w:asciiTheme="majorHAnsi" w:hAnsiTheme="majorHAnsi" w:cstheme="majorHAnsi"/>
                <w:szCs w:val="22"/>
              </w:rPr>
              <w:t xml:space="preserve"> - Steering Committee </w:t>
            </w:r>
          </w:p>
        </w:tc>
        <w:tc>
          <w:tcPr>
            <w:tcW w:w="6546" w:type="dxa"/>
          </w:tcPr>
          <w:p w14:paraId="651E3075"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Will a Steering Committee be established for this SOW?</w:t>
            </w:r>
          </w:p>
        </w:tc>
        <w:tc>
          <w:tcPr>
            <w:tcW w:w="1279" w:type="dxa"/>
          </w:tcPr>
          <w:p w14:paraId="5235D424" w14:textId="5DB78950" w:rsidR="00EC5C1C" w:rsidRPr="0044362B" w:rsidRDefault="00630060" w:rsidP="00D47F1B">
            <w:pPr>
              <w:spacing w:before="120" w:after="120"/>
              <w:jc w:val="center"/>
              <w:rPr>
                <w:rFonts w:asciiTheme="majorHAnsi" w:hAnsiTheme="majorHAnsi" w:cstheme="majorHAnsi"/>
                <w:szCs w:val="22"/>
              </w:rPr>
            </w:pPr>
            <w:r>
              <w:rPr>
                <w:rFonts w:asciiTheme="majorHAnsi" w:hAnsiTheme="majorHAnsi" w:cstheme="majorHAnsi"/>
                <w:szCs w:val="22"/>
              </w:rPr>
              <w:t>YES</w:t>
            </w:r>
          </w:p>
        </w:tc>
      </w:tr>
      <w:tr w:rsidR="00833D86" w14:paraId="0755001F" w14:textId="77777777" w:rsidTr="00D47F1B">
        <w:trPr>
          <w:jc w:val="center"/>
        </w:trPr>
        <w:tc>
          <w:tcPr>
            <w:tcW w:w="2245" w:type="dxa"/>
          </w:tcPr>
          <w:p w14:paraId="1CA39959" w14:textId="7261B67F" w:rsidR="00EC5C1C" w:rsidRPr="0044362B" w:rsidRDefault="004543DA" w:rsidP="00D47F1B">
            <w:pPr>
              <w:spacing w:before="120" w:after="120"/>
              <w:rPr>
                <w:rFonts w:asciiTheme="majorHAnsi" w:hAnsiTheme="majorHAnsi" w:cstheme="majorHAnsi"/>
                <w:szCs w:val="22"/>
              </w:rPr>
            </w:pPr>
            <w:r>
              <w:rPr>
                <w:rFonts w:asciiTheme="majorHAnsi" w:hAnsiTheme="majorHAnsi" w:cstheme="majorHAnsi"/>
                <w:szCs w:val="22"/>
              </w:rPr>
              <w:t>23</w:t>
            </w:r>
            <w:r w:rsidRPr="0044362B">
              <w:rPr>
                <w:rFonts w:asciiTheme="majorHAnsi" w:hAnsiTheme="majorHAnsi" w:cstheme="majorHAnsi"/>
                <w:szCs w:val="22"/>
              </w:rPr>
              <w:t xml:space="preserve"> </w:t>
            </w:r>
            <w:r w:rsidR="00F30D06" w:rsidRPr="0044362B">
              <w:rPr>
                <w:rFonts w:asciiTheme="majorHAnsi" w:hAnsiTheme="majorHAnsi" w:cstheme="majorHAnsi"/>
                <w:szCs w:val="22"/>
              </w:rPr>
              <w:t xml:space="preserve">- Personal Information and Production Environments.  </w:t>
            </w:r>
          </w:p>
        </w:tc>
        <w:tc>
          <w:tcPr>
            <w:tcW w:w="6546" w:type="dxa"/>
          </w:tcPr>
          <w:p w14:paraId="4B3E9C43" w14:textId="77777777" w:rsidR="00EC5C1C" w:rsidRPr="0044362B" w:rsidRDefault="00F30D06" w:rsidP="00D47F1B">
            <w:pPr>
              <w:keepNext/>
              <w:spacing w:before="120" w:after="120"/>
              <w:rPr>
                <w:rFonts w:asciiTheme="majorHAnsi" w:hAnsiTheme="majorHAnsi" w:cstheme="majorHAnsi"/>
                <w:szCs w:val="22"/>
              </w:rPr>
            </w:pPr>
            <w:r w:rsidRPr="0044362B">
              <w:rPr>
                <w:rFonts w:asciiTheme="majorHAnsi" w:hAnsiTheme="majorHAnsi" w:cstheme="majorHAnsi"/>
                <w:szCs w:val="22"/>
              </w:rPr>
              <w:t xml:space="preserve">Customer will use best efforts not to disclose or provide AWS access to, and AWS will not attempt to access, “personal data” or “personally identifiable information” (or any similar or equivalent concepts, each as defined in applicable data privacy laws).  </w:t>
            </w:r>
          </w:p>
        </w:tc>
        <w:tc>
          <w:tcPr>
            <w:tcW w:w="1279" w:type="dxa"/>
          </w:tcPr>
          <w:p w14:paraId="3BFD8145" w14:textId="77777777"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02C23537" w14:textId="77777777" w:rsidTr="00D47F1B">
        <w:trPr>
          <w:jc w:val="center"/>
        </w:trPr>
        <w:tc>
          <w:tcPr>
            <w:tcW w:w="2245" w:type="dxa"/>
          </w:tcPr>
          <w:p w14:paraId="62F266BF" w14:textId="42D92E2D" w:rsidR="00EC5C1C" w:rsidRPr="0044362B" w:rsidRDefault="00942AFA" w:rsidP="00D47F1B">
            <w:pPr>
              <w:spacing w:before="120" w:after="120"/>
              <w:rPr>
                <w:rFonts w:asciiTheme="majorHAnsi" w:hAnsiTheme="majorHAnsi" w:cstheme="majorHAnsi"/>
                <w:szCs w:val="22"/>
              </w:rPr>
            </w:pPr>
            <w:r>
              <w:rPr>
                <w:rFonts w:asciiTheme="majorHAnsi" w:hAnsiTheme="majorHAnsi" w:cstheme="majorHAnsi"/>
                <w:szCs w:val="22"/>
              </w:rPr>
              <w:t>17</w:t>
            </w:r>
            <w:r w:rsidR="00F30D06" w:rsidRPr="0044362B">
              <w:rPr>
                <w:rFonts w:asciiTheme="majorHAnsi" w:hAnsiTheme="majorHAnsi" w:cstheme="majorHAnsi"/>
                <w:szCs w:val="22"/>
              </w:rPr>
              <w:t xml:space="preserve"> - Personal Information and </w:t>
            </w:r>
            <w:r w:rsidR="00F30D06" w:rsidRPr="0044362B">
              <w:rPr>
                <w:rFonts w:asciiTheme="majorHAnsi" w:hAnsiTheme="majorHAnsi" w:cstheme="majorHAnsi"/>
                <w:szCs w:val="22"/>
              </w:rPr>
              <w:lastRenderedPageBreak/>
              <w:t xml:space="preserve">Production Environments.  </w:t>
            </w:r>
          </w:p>
        </w:tc>
        <w:tc>
          <w:tcPr>
            <w:tcW w:w="6546" w:type="dxa"/>
          </w:tcPr>
          <w:p w14:paraId="085CA427" w14:textId="77777777" w:rsidR="00EC5C1C" w:rsidRPr="0044362B" w:rsidRDefault="00F30D06" w:rsidP="00D47F1B">
            <w:pPr>
              <w:keepNext/>
              <w:spacing w:before="120" w:after="120"/>
              <w:rPr>
                <w:rFonts w:asciiTheme="majorHAnsi" w:hAnsiTheme="majorHAnsi" w:cstheme="majorHAnsi"/>
                <w:szCs w:val="22"/>
              </w:rPr>
            </w:pPr>
            <w:r w:rsidRPr="0044362B">
              <w:rPr>
                <w:rFonts w:asciiTheme="majorHAnsi" w:hAnsiTheme="majorHAnsi" w:cstheme="majorHAnsi"/>
                <w:szCs w:val="22"/>
              </w:rPr>
              <w:lastRenderedPageBreak/>
              <w:t xml:space="preserve">Customer acknowledges that if any personal information is disclosed to AWS or put in AWS’ possession or control, </w:t>
            </w:r>
            <w:r w:rsidRPr="0044362B">
              <w:rPr>
                <w:rFonts w:asciiTheme="majorHAnsi" w:hAnsiTheme="majorHAnsi" w:cstheme="majorHAnsi"/>
                <w:szCs w:val="22"/>
              </w:rPr>
              <w:lastRenderedPageBreak/>
              <w:t>Customer agrees to do all things reasonably necessary for AWS to comply with any obligations under applicable privacy laws that are triggered by such disclosure, possession, or control.</w:t>
            </w:r>
          </w:p>
        </w:tc>
        <w:tc>
          <w:tcPr>
            <w:tcW w:w="1279" w:type="dxa"/>
          </w:tcPr>
          <w:p w14:paraId="65121BD2" w14:textId="77777777"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lastRenderedPageBreak/>
              <w:t>YES</w:t>
            </w:r>
          </w:p>
        </w:tc>
      </w:tr>
      <w:tr w:rsidR="00833D86" w14:paraId="3C9990D4" w14:textId="77777777" w:rsidTr="00D47F1B">
        <w:trPr>
          <w:jc w:val="center"/>
        </w:trPr>
        <w:tc>
          <w:tcPr>
            <w:tcW w:w="2245" w:type="dxa"/>
          </w:tcPr>
          <w:p w14:paraId="6F801E00" w14:textId="3547ED95" w:rsidR="00EC5C1C" w:rsidRPr="0044362B" w:rsidRDefault="00942AFA" w:rsidP="00D47F1B">
            <w:pPr>
              <w:spacing w:before="120" w:after="120"/>
              <w:rPr>
                <w:rFonts w:asciiTheme="majorHAnsi" w:hAnsiTheme="majorHAnsi" w:cstheme="majorHAnsi"/>
                <w:szCs w:val="22"/>
              </w:rPr>
            </w:pPr>
            <w:r>
              <w:rPr>
                <w:rFonts w:asciiTheme="majorHAnsi" w:hAnsiTheme="majorHAnsi" w:cstheme="majorHAnsi"/>
                <w:szCs w:val="22"/>
              </w:rPr>
              <w:t>17</w:t>
            </w:r>
            <w:r w:rsidR="00F30D06" w:rsidRPr="0044362B">
              <w:rPr>
                <w:rFonts w:asciiTheme="majorHAnsi" w:hAnsiTheme="majorHAnsi" w:cstheme="majorHAnsi"/>
                <w:szCs w:val="22"/>
              </w:rPr>
              <w:t xml:space="preserve"> - Personal Information and Production Environments.  </w:t>
            </w:r>
          </w:p>
        </w:tc>
        <w:tc>
          <w:tcPr>
            <w:tcW w:w="6546" w:type="dxa"/>
          </w:tcPr>
          <w:p w14:paraId="210BC77C" w14:textId="152189DF" w:rsidR="00EC5C1C" w:rsidRPr="0044362B" w:rsidRDefault="00F30D06" w:rsidP="00D47F1B">
            <w:pPr>
              <w:keepNext/>
              <w:spacing w:before="120" w:after="120"/>
              <w:rPr>
                <w:rFonts w:asciiTheme="majorHAnsi" w:hAnsiTheme="majorHAnsi" w:cstheme="majorHAnsi"/>
                <w:szCs w:val="22"/>
              </w:rPr>
            </w:pPr>
            <w:r w:rsidRPr="0044362B">
              <w:rPr>
                <w:rFonts w:asciiTheme="majorHAnsi" w:hAnsiTheme="majorHAnsi" w:cstheme="majorHAnsi"/>
                <w:szCs w:val="22"/>
              </w:rPr>
              <w:t>Customer</w:t>
            </w:r>
            <w:r w:rsidR="004C615E" w:rsidRPr="004C615E">
              <w:rPr>
                <w:rFonts w:asciiTheme="majorHAnsi" w:hAnsiTheme="majorHAnsi" w:cstheme="majorHAnsi"/>
                <w:szCs w:val="22"/>
              </w:rPr>
              <w:t xml:space="preserve"> must not grant AWS access to decrypt or de-anonymise</w:t>
            </w:r>
            <w:r>
              <w:rPr>
                <w:rFonts w:asciiTheme="majorHAnsi" w:hAnsiTheme="majorHAnsi" w:cstheme="majorHAnsi"/>
                <w:szCs w:val="22"/>
              </w:rPr>
              <w:t xml:space="preserve"> any “personal data” or “personally identifiable information”.  Customer</w:t>
            </w:r>
            <w:r w:rsidRPr="0044362B">
              <w:rPr>
                <w:rFonts w:asciiTheme="majorHAnsi" w:hAnsiTheme="majorHAnsi" w:cstheme="majorHAnsi"/>
                <w:szCs w:val="22"/>
              </w:rPr>
              <w:t xml:space="preserve"> will not permit AWS, and AWS will not attempt, to access any of Customer’s production environments where software, applications, code, or other products are placed into live operation for their intended use by internal or external end users.  </w:t>
            </w:r>
          </w:p>
        </w:tc>
        <w:tc>
          <w:tcPr>
            <w:tcW w:w="1279" w:type="dxa"/>
          </w:tcPr>
          <w:p w14:paraId="5BF0B696" w14:textId="77777777"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4D714059" w14:textId="77777777" w:rsidTr="00D47F1B">
        <w:trPr>
          <w:jc w:val="center"/>
        </w:trPr>
        <w:tc>
          <w:tcPr>
            <w:tcW w:w="2245" w:type="dxa"/>
          </w:tcPr>
          <w:p w14:paraId="6A55E3EA" w14:textId="12F57928" w:rsidR="00EC5C1C" w:rsidRPr="0044362B" w:rsidRDefault="00942AFA" w:rsidP="00D47F1B">
            <w:pPr>
              <w:spacing w:before="120" w:after="120"/>
              <w:rPr>
                <w:rFonts w:asciiTheme="majorHAnsi" w:hAnsiTheme="majorHAnsi" w:cstheme="majorHAnsi"/>
                <w:szCs w:val="22"/>
              </w:rPr>
            </w:pPr>
            <w:r>
              <w:rPr>
                <w:rFonts w:asciiTheme="majorHAnsi" w:hAnsiTheme="majorHAnsi" w:cstheme="majorHAnsi"/>
                <w:szCs w:val="22"/>
              </w:rPr>
              <w:t>17</w:t>
            </w:r>
            <w:r w:rsidR="00F30D06" w:rsidRPr="0044362B">
              <w:rPr>
                <w:rFonts w:asciiTheme="majorHAnsi" w:hAnsiTheme="majorHAnsi" w:cstheme="majorHAnsi"/>
                <w:szCs w:val="22"/>
              </w:rPr>
              <w:t xml:space="preserve"> - Personal Information and Production Environments.  </w:t>
            </w:r>
          </w:p>
        </w:tc>
        <w:tc>
          <w:tcPr>
            <w:tcW w:w="6546" w:type="dxa"/>
          </w:tcPr>
          <w:p w14:paraId="7C156C1C" w14:textId="77777777" w:rsidR="00EC5C1C" w:rsidRPr="0044362B" w:rsidRDefault="00F30D06" w:rsidP="00D47F1B">
            <w:pPr>
              <w:keepNext/>
              <w:spacing w:before="120" w:after="120"/>
              <w:rPr>
                <w:rFonts w:asciiTheme="majorHAnsi" w:hAnsiTheme="majorHAnsi" w:cstheme="majorHAnsi"/>
                <w:szCs w:val="22"/>
              </w:rPr>
            </w:pPr>
            <w:r w:rsidRPr="0044362B">
              <w:rPr>
                <w:rFonts w:asciiTheme="majorHAnsi" w:hAnsiTheme="majorHAnsi" w:cstheme="majorHAnsi"/>
                <w:szCs w:val="22"/>
              </w:rPr>
              <w:t>Customer will own and manage all aspects of Customer’s production environments including, but not limited to, AWS accounts, pipelines, deployment gates, logs and records, and access controls.</w:t>
            </w:r>
          </w:p>
        </w:tc>
        <w:tc>
          <w:tcPr>
            <w:tcW w:w="1279" w:type="dxa"/>
          </w:tcPr>
          <w:p w14:paraId="5CE161C9" w14:textId="77777777"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422D0F95" w14:textId="77777777" w:rsidTr="00D47F1B">
        <w:trPr>
          <w:jc w:val="center"/>
        </w:trPr>
        <w:tc>
          <w:tcPr>
            <w:tcW w:w="2245" w:type="dxa"/>
          </w:tcPr>
          <w:p w14:paraId="02212B4E" w14:textId="30FCB295" w:rsidR="00EC5C1C" w:rsidRPr="0044362B" w:rsidRDefault="004543DA" w:rsidP="00D47F1B">
            <w:pPr>
              <w:spacing w:before="120" w:after="120"/>
              <w:rPr>
                <w:rFonts w:asciiTheme="majorHAnsi" w:hAnsiTheme="majorHAnsi" w:cstheme="majorHAnsi"/>
                <w:szCs w:val="22"/>
              </w:rPr>
            </w:pPr>
            <w:r>
              <w:rPr>
                <w:rFonts w:asciiTheme="majorHAnsi" w:hAnsiTheme="majorHAnsi" w:cstheme="majorHAnsi"/>
                <w:szCs w:val="22"/>
              </w:rPr>
              <w:t>24</w:t>
            </w:r>
            <w:r w:rsidRPr="0044362B">
              <w:rPr>
                <w:rFonts w:asciiTheme="majorHAnsi" w:hAnsiTheme="majorHAnsi" w:cstheme="majorHAnsi"/>
                <w:szCs w:val="22"/>
              </w:rPr>
              <w:t xml:space="preserve"> </w:t>
            </w:r>
            <w:r w:rsidR="00F30D06" w:rsidRPr="0044362B">
              <w:rPr>
                <w:rFonts w:asciiTheme="majorHAnsi" w:hAnsiTheme="majorHAnsi" w:cstheme="majorHAnsi"/>
                <w:szCs w:val="22"/>
              </w:rPr>
              <w:t xml:space="preserve">- Migration Activities </w:t>
            </w:r>
          </w:p>
        </w:tc>
        <w:tc>
          <w:tcPr>
            <w:tcW w:w="6546" w:type="dxa"/>
          </w:tcPr>
          <w:p w14:paraId="4D870549" w14:textId="0426CE10" w:rsidR="00EC5C1C" w:rsidRPr="0044362B" w:rsidRDefault="00F30D06" w:rsidP="00D47F1B">
            <w:pPr>
              <w:keepNext/>
              <w:spacing w:before="120" w:after="120"/>
              <w:rPr>
                <w:rFonts w:asciiTheme="majorHAnsi" w:hAnsiTheme="majorHAnsi" w:cstheme="majorHAnsi"/>
                <w:szCs w:val="22"/>
              </w:rPr>
            </w:pPr>
            <w:r w:rsidRPr="0044362B">
              <w:rPr>
                <w:rFonts w:asciiTheme="majorHAnsi" w:hAnsiTheme="majorHAnsi" w:cstheme="majorHAnsi"/>
                <w:szCs w:val="22"/>
              </w:rPr>
              <w:t xml:space="preserve">Will Migration Activities (as described in Section </w:t>
            </w:r>
            <w:r w:rsidR="00142B52">
              <w:rPr>
                <w:rFonts w:asciiTheme="majorHAnsi" w:hAnsiTheme="majorHAnsi" w:cstheme="majorHAnsi"/>
                <w:szCs w:val="22"/>
              </w:rPr>
              <w:t>24 of Annexure 1</w:t>
            </w:r>
            <w:r w:rsidRPr="0044362B">
              <w:rPr>
                <w:rFonts w:asciiTheme="majorHAnsi" w:hAnsiTheme="majorHAnsi" w:cstheme="majorHAnsi"/>
                <w:szCs w:val="22"/>
              </w:rPr>
              <w:t>) apply as part of this SOW?</w:t>
            </w:r>
          </w:p>
        </w:tc>
        <w:tc>
          <w:tcPr>
            <w:tcW w:w="1279" w:type="dxa"/>
          </w:tcPr>
          <w:p w14:paraId="4FE292F8" w14:textId="4BACAE24"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NO</w:t>
            </w:r>
          </w:p>
        </w:tc>
      </w:tr>
      <w:tr w:rsidR="00833D86" w14:paraId="027F17FD" w14:textId="77777777" w:rsidTr="00D47F1B">
        <w:trPr>
          <w:jc w:val="center"/>
        </w:trPr>
        <w:tc>
          <w:tcPr>
            <w:tcW w:w="2245" w:type="dxa"/>
          </w:tcPr>
          <w:p w14:paraId="18DC0A20" w14:textId="4347514A" w:rsidR="00EC5C1C" w:rsidRPr="0044362B" w:rsidRDefault="00A11CCC" w:rsidP="00D47F1B">
            <w:pPr>
              <w:spacing w:before="120" w:after="120"/>
              <w:rPr>
                <w:rFonts w:asciiTheme="majorHAnsi" w:hAnsiTheme="majorHAnsi" w:cstheme="majorHAnsi"/>
                <w:szCs w:val="22"/>
              </w:rPr>
            </w:pPr>
            <w:r>
              <w:rPr>
                <w:rFonts w:asciiTheme="majorHAnsi" w:hAnsiTheme="majorHAnsi" w:cstheme="majorHAnsi"/>
                <w:szCs w:val="22"/>
              </w:rPr>
              <w:t>25</w:t>
            </w:r>
            <w:r w:rsidRPr="0044362B">
              <w:rPr>
                <w:rFonts w:asciiTheme="majorHAnsi" w:hAnsiTheme="majorHAnsi" w:cstheme="majorHAnsi"/>
                <w:szCs w:val="22"/>
              </w:rPr>
              <w:t xml:space="preserve"> </w:t>
            </w:r>
            <w:r w:rsidR="00F30D06" w:rsidRPr="0044362B">
              <w:rPr>
                <w:rFonts w:asciiTheme="majorHAnsi" w:hAnsiTheme="majorHAnsi" w:cstheme="majorHAnsi"/>
                <w:szCs w:val="22"/>
              </w:rPr>
              <w:t xml:space="preserve">- Machine Learning </w:t>
            </w:r>
          </w:p>
        </w:tc>
        <w:tc>
          <w:tcPr>
            <w:tcW w:w="6546" w:type="dxa"/>
          </w:tcPr>
          <w:p w14:paraId="76EA59EF" w14:textId="599AD196"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 xml:space="preserve">Will Machine Learning (as described in Section </w:t>
            </w:r>
            <w:r w:rsidR="00142B52">
              <w:rPr>
                <w:rFonts w:asciiTheme="majorHAnsi" w:hAnsiTheme="majorHAnsi" w:cstheme="majorHAnsi"/>
                <w:szCs w:val="22"/>
              </w:rPr>
              <w:t>25 of Annexure 1</w:t>
            </w:r>
            <w:r w:rsidR="00142B52" w:rsidRPr="0044362B">
              <w:rPr>
                <w:rFonts w:asciiTheme="majorHAnsi" w:hAnsiTheme="majorHAnsi" w:cstheme="majorHAnsi"/>
                <w:szCs w:val="22"/>
              </w:rPr>
              <w:t>)</w:t>
            </w:r>
            <w:r w:rsidRPr="0044362B">
              <w:rPr>
                <w:rFonts w:asciiTheme="majorHAnsi" w:hAnsiTheme="majorHAnsi" w:cstheme="majorHAnsi"/>
                <w:szCs w:val="22"/>
              </w:rPr>
              <w:t xml:space="preserve"> of Exhibit B) apply as part of this SOW?</w:t>
            </w:r>
          </w:p>
        </w:tc>
        <w:tc>
          <w:tcPr>
            <w:tcW w:w="1279" w:type="dxa"/>
          </w:tcPr>
          <w:p w14:paraId="17891F36" w14:textId="343B551E"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NO</w:t>
            </w:r>
          </w:p>
        </w:tc>
      </w:tr>
      <w:tr w:rsidR="00833D86" w14:paraId="3AD3FD2E" w14:textId="77777777" w:rsidTr="00D47F1B">
        <w:trPr>
          <w:jc w:val="center"/>
        </w:trPr>
        <w:tc>
          <w:tcPr>
            <w:tcW w:w="2245" w:type="dxa"/>
          </w:tcPr>
          <w:p w14:paraId="7134EF49" w14:textId="5B4414A8" w:rsidR="00EC5C1C" w:rsidRPr="0044362B" w:rsidRDefault="00F30D06" w:rsidP="00D47F1B">
            <w:pPr>
              <w:spacing w:before="120" w:after="120"/>
              <w:rPr>
                <w:rFonts w:asciiTheme="majorHAnsi" w:hAnsiTheme="majorHAnsi" w:cstheme="majorHAnsi"/>
                <w:szCs w:val="22"/>
              </w:rPr>
            </w:pPr>
            <w:r>
              <w:rPr>
                <w:rFonts w:asciiTheme="majorHAnsi" w:hAnsiTheme="majorHAnsi" w:cstheme="majorHAnsi"/>
                <w:szCs w:val="22"/>
              </w:rPr>
              <w:t>2</w:t>
            </w:r>
            <w:r w:rsidR="00142B52">
              <w:rPr>
                <w:rFonts w:asciiTheme="majorHAnsi" w:hAnsiTheme="majorHAnsi" w:cstheme="majorHAnsi"/>
                <w:szCs w:val="22"/>
              </w:rPr>
              <w:t>7.</w:t>
            </w:r>
            <w:r w:rsidR="00942AFA">
              <w:rPr>
                <w:rFonts w:asciiTheme="majorHAnsi" w:hAnsiTheme="majorHAnsi" w:cstheme="majorHAnsi"/>
                <w:szCs w:val="22"/>
              </w:rPr>
              <w:t>1</w:t>
            </w:r>
            <w:r w:rsidR="00B76702">
              <w:rPr>
                <w:rFonts w:asciiTheme="majorHAnsi" w:hAnsiTheme="majorHAnsi" w:cstheme="majorHAnsi"/>
                <w:szCs w:val="22"/>
              </w:rPr>
              <w:t xml:space="preserve"> </w:t>
            </w:r>
            <w:r w:rsidRPr="0044362B">
              <w:rPr>
                <w:rFonts w:asciiTheme="majorHAnsi" w:hAnsiTheme="majorHAnsi" w:cstheme="majorHAnsi"/>
                <w:szCs w:val="22"/>
              </w:rPr>
              <w:t xml:space="preserve">– Customer Cooperation </w:t>
            </w:r>
            <w:r w:rsidR="00942AFA">
              <w:rPr>
                <w:rFonts w:asciiTheme="majorHAnsi" w:hAnsiTheme="majorHAnsi" w:cstheme="majorHAnsi"/>
                <w:szCs w:val="22"/>
              </w:rPr>
              <w:t>(a)</w:t>
            </w:r>
          </w:p>
        </w:tc>
        <w:tc>
          <w:tcPr>
            <w:tcW w:w="6546" w:type="dxa"/>
          </w:tcPr>
          <w:p w14:paraId="16CCB3D7"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Is active participation of Customer subject matter experts and mutually agreed staffing of Customer employees, contractors, and third-parties required?</w:t>
            </w:r>
          </w:p>
        </w:tc>
        <w:tc>
          <w:tcPr>
            <w:tcW w:w="1279" w:type="dxa"/>
          </w:tcPr>
          <w:p w14:paraId="461BFD5F" w14:textId="3491A3BB"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38BBDF30" w14:textId="77777777" w:rsidTr="00D47F1B">
        <w:trPr>
          <w:jc w:val="center"/>
        </w:trPr>
        <w:tc>
          <w:tcPr>
            <w:tcW w:w="2245" w:type="dxa"/>
          </w:tcPr>
          <w:p w14:paraId="71A4951D" w14:textId="4C6375AA" w:rsidR="00EC5C1C" w:rsidRPr="0044362B" w:rsidRDefault="00A11CCC" w:rsidP="00D47F1B">
            <w:pPr>
              <w:spacing w:before="120" w:after="120"/>
              <w:rPr>
                <w:rFonts w:asciiTheme="majorHAnsi" w:hAnsiTheme="majorHAnsi" w:cstheme="majorHAnsi"/>
                <w:szCs w:val="22"/>
              </w:rPr>
            </w:pPr>
            <w:r>
              <w:rPr>
                <w:rFonts w:asciiTheme="majorHAnsi" w:hAnsiTheme="majorHAnsi" w:cstheme="majorHAnsi"/>
                <w:szCs w:val="22"/>
              </w:rPr>
              <w:t>27</w:t>
            </w:r>
            <w:r w:rsidR="00F30D06" w:rsidRPr="0044362B">
              <w:rPr>
                <w:rFonts w:asciiTheme="majorHAnsi" w:hAnsiTheme="majorHAnsi" w:cstheme="majorHAnsi"/>
                <w:szCs w:val="22"/>
              </w:rPr>
              <w:t xml:space="preserve"> – Customer Cooperation </w:t>
            </w:r>
            <w:r w:rsidR="00942AFA">
              <w:rPr>
                <w:rFonts w:asciiTheme="majorHAnsi" w:hAnsiTheme="majorHAnsi" w:cstheme="majorHAnsi"/>
                <w:szCs w:val="22"/>
              </w:rPr>
              <w:t>(b)</w:t>
            </w:r>
            <w:r w:rsidR="00142B52">
              <w:rPr>
                <w:rFonts w:asciiTheme="majorHAnsi" w:hAnsiTheme="majorHAnsi" w:cstheme="majorHAnsi"/>
                <w:szCs w:val="22"/>
              </w:rPr>
              <w:t>(a)</w:t>
            </w:r>
          </w:p>
          <w:p w14:paraId="51F97DB5" w14:textId="77777777" w:rsidR="00EC5C1C" w:rsidRPr="0044362B" w:rsidRDefault="00EC5C1C" w:rsidP="00D47F1B">
            <w:pPr>
              <w:spacing w:before="120" w:after="120"/>
              <w:rPr>
                <w:rFonts w:asciiTheme="majorHAnsi" w:hAnsiTheme="majorHAnsi" w:cstheme="majorHAnsi"/>
                <w:szCs w:val="22"/>
              </w:rPr>
            </w:pPr>
          </w:p>
        </w:tc>
        <w:tc>
          <w:tcPr>
            <w:tcW w:w="6546" w:type="dxa"/>
          </w:tcPr>
          <w:p w14:paraId="6B58727A"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Customer will provide AWS with timely and appropriate access to personnel, documentation, data, systems, and facilities in connection with the AWS Professional Services set out in the SOW.</w:t>
            </w:r>
          </w:p>
        </w:tc>
        <w:tc>
          <w:tcPr>
            <w:tcW w:w="1279" w:type="dxa"/>
          </w:tcPr>
          <w:p w14:paraId="3B2C9779" w14:textId="3F9DADBE"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4C64E563" w14:textId="77777777" w:rsidTr="00D47F1B">
        <w:trPr>
          <w:jc w:val="center"/>
        </w:trPr>
        <w:tc>
          <w:tcPr>
            <w:tcW w:w="2245" w:type="dxa"/>
          </w:tcPr>
          <w:p w14:paraId="0BE722CE" w14:textId="77DC58B5" w:rsidR="00EC5C1C" w:rsidRPr="0044362B" w:rsidRDefault="00142B52" w:rsidP="00D47F1B">
            <w:pPr>
              <w:spacing w:before="120" w:after="120"/>
              <w:rPr>
                <w:rFonts w:asciiTheme="majorHAnsi" w:hAnsiTheme="majorHAnsi" w:cstheme="majorHAnsi"/>
                <w:szCs w:val="22"/>
              </w:rPr>
            </w:pPr>
            <w:r>
              <w:rPr>
                <w:rFonts w:asciiTheme="majorHAnsi" w:hAnsiTheme="majorHAnsi" w:cstheme="majorHAnsi"/>
                <w:szCs w:val="22"/>
              </w:rPr>
              <w:t>2</w:t>
            </w:r>
            <w:r w:rsidR="00942AFA">
              <w:rPr>
                <w:rFonts w:asciiTheme="majorHAnsi" w:hAnsiTheme="majorHAnsi" w:cstheme="majorHAnsi"/>
                <w:szCs w:val="22"/>
              </w:rPr>
              <w:t>1</w:t>
            </w:r>
            <w:r>
              <w:rPr>
                <w:rFonts w:asciiTheme="majorHAnsi" w:hAnsiTheme="majorHAnsi" w:cstheme="majorHAnsi"/>
                <w:szCs w:val="22"/>
              </w:rPr>
              <w:t>.1</w:t>
            </w:r>
            <w:r w:rsidR="00F30D06" w:rsidRPr="0044362B">
              <w:rPr>
                <w:rFonts w:asciiTheme="majorHAnsi" w:hAnsiTheme="majorHAnsi" w:cstheme="majorHAnsi"/>
                <w:szCs w:val="22"/>
              </w:rPr>
              <w:t xml:space="preserve"> – Customer Cooperation </w:t>
            </w:r>
            <w:r w:rsidR="00942AFA">
              <w:rPr>
                <w:rFonts w:asciiTheme="majorHAnsi" w:hAnsiTheme="majorHAnsi" w:cstheme="majorHAnsi"/>
                <w:szCs w:val="22"/>
              </w:rPr>
              <w:t>(b)</w:t>
            </w:r>
            <w:r>
              <w:rPr>
                <w:rFonts w:asciiTheme="majorHAnsi" w:hAnsiTheme="majorHAnsi" w:cstheme="majorHAnsi"/>
                <w:szCs w:val="22"/>
              </w:rPr>
              <w:t>(b)</w:t>
            </w:r>
          </w:p>
        </w:tc>
        <w:tc>
          <w:tcPr>
            <w:tcW w:w="6546" w:type="dxa"/>
          </w:tcPr>
          <w:p w14:paraId="3D2EE44B"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Customer will make available on a timely basis such Customer personnel who will support AWS in the execution of the tasks described in the SOW.</w:t>
            </w:r>
          </w:p>
        </w:tc>
        <w:tc>
          <w:tcPr>
            <w:tcW w:w="1279" w:type="dxa"/>
          </w:tcPr>
          <w:p w14:paraId="4AF8F892" w14:textId="3D926FB9"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7228F932" w14:textId="77777777" w:rsidTr="00D47F1B">
        <w:trPr>
          <w:jc w:val="center"/>
        </w:trPr>
        <w:tc>
          <w:tcPr>
            <w:tcW w:w="2245" w:type="dxa"/>
          </w:tcPr>
          <w:p w14:paraId="617D6787" w14:textId="785093E0" w:rsidR="00EC5C1C" w:rsidRPr="0044362B" w:rsidRDefault="00142B52" w:rsidP="00D47F1B">
            <w:pPr>
              <w:spacing w:before="120" w:after="120"/>
              <w:rPr>
                <w:rFonts w:asciiTheme="majorHAnsi" w:hAnsiTheme="majorHAnsi" w:cstheme="majorHAnsi"/>
                <w:szCs w:val="22"/>
              </w:rPr>
            </w:pPr>
            <w:r>
              <w:rPr>
                <w:rFonts w:asciiTheme="majorHAnsi" w:hAnsiTheme="majorHAnsi" w:cstheme="majorHAnsi"/>
                <w:szCs w:val="22"/>
              </w:rPr>
              <w:t>2</w:t>
            </w:r>
            <w:r w:rsidR="00942AFA">
              <w:rPr>
                <w:rFonts w:asciiTheme="majorHAnsi" w:hAnsiTheme="majorHAnsi" w:cstheme="majorHAnsi"/>
                <w:szCs w:val="22"/>
              </w:rPr>
              <w:t>1</w:t>
            </w:r>
            <w:r>
              <w:rPr>
                <w:rFonts w:asciiTheme="majorHAnsi" w:hAnsiTheme="majorHAnsi" w:cstheme="majorHAnsi"/>
                <w:szCs w:val="22"/>
              </w:rPr>
              <w:t>.1</w:t>
            </w:r>
            <w:r w:rsidR="00F30D06" w:rsidRPr="0044362B">
              <w:rPr>
                <w:rFonts w:asciiTheme="majorHAnsi" w:hAnsiTheme="majorHAnsi" w:cstheme="majorHAnsi"/>
                <w:szCs w:val="22"/>
              </w:rPr>
              <w:t xml:space="preserve"> – Customer Cooperation </w:t>
            </w:r>
            <w:r w:rsidR="00942AFA">
              <w:rPr>
                <w:rFonts w:asciiTheme="majorHAnsi" w:hAnsiTheme="majorHAnsi" w:cstheme="majorHAnsi"/>
                <w:szCs w:val="22"/>
              </w:rPr>
              <w:t>(b)</w:t>
            </w:r>
            <w:r>
              <w:rPr>
                <w:rFonts w:asciiTheme="majorHAnsi" w:hAnsiTheme="majorHAnsi" w:cstheme="majorHAnsi"/>
                <w:szCs w:val="22"/>
              </w:rPr>
              <w:t>(c)</w:t>
            </w:r>
          </w:p>
        </w:tc>
        <w:tc>
          <w:tcPr>
            <w:tcW w:w="6546" w:type="dxa"/>
          </w:tcPr>
          <w:p w14:paraId="22F98414"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 xml:space="preserve">Customer will build internal consensus on standards, requirements and processes.  Customer will resolve any internal disagreement in a timely manner and not affect project timelines. </w:t>
            </w:r>
          </w:p>
        </w:tc>
        <w:tc>
          <w:tcPr>
            <w:tcW w:w="1279" w:type="dxa"/>
          </w:tcPr>
          <w:p w14:paraId="594CCB88" w14:textId="4FC34E55"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454C3CA4" w14:textId="77777777" w:rsidTr="00D47F1B">
        <w:trPr>
          <w:jc w:val="center"/>
        </w:trPr>
        <w:tc>
          <w:tcPr>
            <w:tcW w:w="2245" w:type="dxa"/>
          </w:tcPr>
          <w:p w14:paraId="20E8C0DF" w14:textId="3B1D9101" w:rsidR="00EC5C1C" w:rsidRPr="0044362B" w:rsidRDefault="00142B52" w:rsidP="00D47F1B">
            <w:pPr>
              <w:spacing w:before="120" w:after="120"/>
              <w:rPr>
                <w:rFonts w:asciiTheme="majorHAnsi" w:hAnsiTheme="majorHAnsi" w:cstheme="majorHAnsi"/>
                <w:szCs w:val="22"/>
              </w:rPr>
            </w:pPr>
            <w:r>
              <w:rPr>
                <w:rFonts w:asciiTheme="majorHAnsi" w:hAnsiTheme="majorHAnsi" w:cstheme="majorHAnsi"/>
                <w:szCs w:val="22"/>
              </w:rPr>
              <w:t>2</w:t>
            </w:r>
            <w:r w:rsidR="00942AFA">
              <w:rPr>
                <w:rFonts w:asciiTheme="majorHAnsi" w:hAnsiTheme="majorHAnsi" w:cstheme="majorHAnsi"/>
                <w:szCs w:val="22"/>
              </w:rPr>
              <w:t>1</w:t>
            </w:r>
            <w:r>
              <w:rPr>
                <w:rFonts w:asciiTheme="majorHAnsi" w:hAnsiTheme="majorHAnsi" w:cstheme="majorHAnsi"/>
                <w:szCs w:val="22"/>
              </w:rPr>
              <w:t>.1</w:t>
            </w:r>
            <w:r w:rsidR="00F30D06" w:rsidRPr="0044362B">
              <w:rPr>
                <w:rFonts w:asciiTheme="majorHAnsi" w:hAnsiTheme="majorHAnsi" w:cstheme="majorHAnsi"/>
                <w:szCs w:val="22"/>
              </w:rPr>
              <w:t xml:space="preserve">– Customer Cooperation </w:t>
            </w:r>
            <w:r w:rsidR="00942AFA">
              <w:rPr>
                <w:rFonts w:asciiTheme="majorHAnsi" w:hAnsiTheme="majorHAnsi" w:cstheme="majorHAnsi"/>
                <w:szCs w:val="22"/>
              </w:rPr>
              <w:t>(b)</w:t>
            </w:r>
            <w:r>
              <w:rPr>
                <w:rFonts w:asciiTheme="majorHAnsi" w:hAnsiTheme="majorHAnsi" w:cstheme="majorHAnsi"/>
                <w:szCs w:val="22"/>
              </w:rPr>
              <w:t>(d)</w:t>
            </w:r>
          </w:p>
        </w:tc>
        <w:tc>
          <w:tcPr>
            <w:tcW w:w="6546" w:type="dxa"/>
          </w:tcPr>
          <w:p w14:paraId="1C3BF3FF"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Customer will assign a project manager dedicated for a mutually agreed percentage of time for the duration of this SOW to manage applicable tasks and resources.</w:t>
            </w:r>
          </w:p>
        </w:tc>
        <w:tc>
          <w:tcPr>
            <w:tcW w:w="1279" w:type="dxa"/>
          </w:tcPr>
          <w:p w14:paraId="430C2DF7" w14:textId="064678E8"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0E97BD77" w14:textId="77777777" w:rsidTr="00D47F1B">
        <w:trPr>
          <w:jc w:val="center"/>
        </w:trPr>
        <w:tc>
          <w:tcPr>
            <w:tcW w:w="2245" w:type="dxa"/>
          </w:tcPr>
          <w:p w14:paraId="782AB0A6" w14:textId="4384076C" w:rsidR="00EC5C1C" w:rsidRPr="0044362B" w:rsidRDefault="00142B52" w:rsidP="00D47F1B">
            <w:pPr>
              <w:spacing w:before="120" w:after="120"/>
              <w:rPr>
                <w:rFonts w:asciiTheme="majorHAnsi" w:hAnsiTheme="majorHAnsi" w:cstheme="majorHAnsi"/>
                <w:szCs w:val="22"/>
              </w:rPr>
            </w:pPr>
            <w:r>
              <w:rPr>
                <w:rFonts w:asciiTheme="majorHAnsi" w:hAnsiTheme="majorHAnsi" w:cstheme="majorHAnsi"/>
                <w:szCs w:val="22"/>
              </w:rPr>
              <w:lastRenderedPageBreak/>
              <w:t>2</w:t>
            </w:r>
            <w:r w:rsidR="00942AFA">
              <w:rPr>
                <w:rFonts w:asciiTheme="majorHAnsi" w:hAnsiTheme="majorHAnsi" w:cstheme="majorHAnsi"/>
                <w:szCs w:val="22"/>
              </w:rPr>
              <w:t>1</w:t>
            </w:r>
            <w:r>
              <w:rPr>
                <w:rFonts w:asciiTheme="majorHAnsi" w:hAnsiTheme="majorHAnsi" w:cstheme="majorHAnsi"/>
                <w:szCs w:val="22"/>
              </w:rPr>
              <w:t>.1</w:t>
            </w:r>
            <w:r w:rsidR="00F30D06" w:rsidRPr="0044362B">
              <w:rPr>
                <w:rFonts w:asciiTheme="majorHAnsi" w:hAnsiTheme="majorHAnsi" w:cstheme="majorHAnsi"/>
                <w:szCs w:val="22"/>
              </w:rPr>
              <w:t xml:space="preserve"> – Customer Cooperation </w:t>
            </w:r>
            <w:r w:rsidR="00F30D06">
              <w:rPr>
                <w:rFonts w:asciiTheme="majorHAnsi" w:hAnsiTheme="majorHAnsi" w:cstheme="majorHAnsi"/>
                <w:szCs w:val="22"/>
              </w:rPr>
              <w:t>(b)</w:t>
            </w:r>
            <w:r>
              <w:rPr>
                <w:rFonts w:asciiTheme="majorHAnsi" w:hAnsiTheme="majorHAnsi" w:cstheme="majorHAnsi"/>
                <w:szCs w:val="22"/>
              </w:rPr>
              <w:t>(e)</w:t>
            </w:r>
          </w:p>
        </w:tc>
        <w:tc>
          <w:tcPr>
            <w:tcW w:w="6546" w:type="dxa"/>
          </w:tcPr>
          <w:p w14:paraId="18C7BCE1"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Customer will contiguously manage project activities to maintain the project schedule.</w:t>
            </w:r>
          </w:p>
        </w:tc>
        <w:tc>
          <w:tcPr>
            <w:tcW w:w="1279" w:type="dxa"/>
          </w:tcPr>
          <w:p w14:paraId="41A5BEDB" w14:textId="38BE7A43"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2445E006" w14:textId="77777777" w:rsidTr="00D47F1B">
        <w:trPr>
          <w:jc w:val="center"/>
        </w:trPr>
        <w:tc>
          <w:tcPr>
            <w:tcW w:w="2245" w:type="dxa"/>
          </w:tcPr>
          <w:p w14:paraId="7C49BC5A" w14:textId="52814013" w:rsidR="00EC5C1C" w:rsidRPr="0044362B" w:rsidRDefault="00142B52" w:rsidP="00D47F1B">
            <w:pPr>
              <w:spacing w:before="120" w:after="120"/>
              <w:rPr>
                <w:rFonts w:asciiTheme="majorHAnsi" w:hAnsiTheme="majorHAnsi" w:cstheme="majorHAnsi"/>
                <w:szCs w:val="22"/>
              </w:rPr>
            </w:pPr>
            <w:r>
              <w:rPr>
                <w:rFonts w:asciiTheme="majorHAnsi" w:hAnsiTheme="majorHAnsi" w:cstheme="majorHAnsi"/>
                <w:szCs w:val="22"/>
              </w:rPr>
              <w:t>2</w:t>
            </w:r>
            <w:r w:rsidR="00F30D06">
              <w:rPr>
                <w:rFonts w:asciiTheme="majorHAnsi" w:hAnsiTheme="majorHAnsi" w:cstheme="majorHAnsi"/>
                <w:szCs w:val="22"/>
              </w:rPr>
              <w:t>1</w:t>
            </w:r>
            <w:r>
              <w:rPr>
                <w:rFonts w:asciiTheme="majorHAnsi" w:hAnsiTheme="majorHAnsi" w:cstheme="majorHAnsi"/>
                <w:szCs w:val="22"/>
              </w:rPr>
              <w:t>.1</w:t>
            </w:r>
            <w:r w:rsidR="00F30D06" w:rsidRPr="0044362B">
              <w:rPr>
                <w:rFonts w:asciiTheme="majorHAnsi" w:hAnsiTheme="majorHAnsi" w:cstheme="majorHAnsi"/>
                <w:szCs w:val="22"/>
              </w:rPr>
              <w:t xml:space="preserve"> – Customer Cooperation </w:t>
            </w:r>
            <w:r w:rsidR="00F30D06">
              <w:rPr>
                <w:rFonts w:asciiTheme="majorHAnsi" w:hAnsiTheme="majorHAnsi" w:cstheme="majorHAnsi"/>
                <w:szCs w:val="22"/>
              </w:rPr>
              <w:t>(b)</w:t>
            </w:r>
            <w:r>
              <w:rPr>
                <w:rFonts w:asciiTheme="majorHAnsi" w:hAnsiTheme="majorHAnsi" w:cstheme="majorHAnsi"/>
                <w:szCs w:val="22"/>
              </w:rPr>
              <w:t>(f)</w:t>
            </w:r>
          </w:p>
        </w:tc>
        <w:tc>
          <w:tcPr>
            <w:tcW w:w="6546" w:type="dxa"/>
          </w:tcPr>
          <w:p w14:paraId="33CBD363"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Customer will establish a dedicated team to work with the AWS consultants through the term of the SOW.</w:t>
            </w:r>
          </w:p>
        </w:tc>
        <w:tc>
          <w:tcPr>
            <w:tcW w:w="1279" w:type="dxa"/>
          </w:tcPr>
          <w:p w14:paraId="2D795F33" w14:textId="2787EE2D"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4D4DF3A9" w14:textId="77777777" w:rsidTr="00D47F1B">
        <w:trPr>
          <w:jc w:val="center"/>
        </w:trPr>
        <w:tc>
          <w:tcPr>
            <w:tcW w:w="2245" w:type="dxa"/>
          </w:tcPr>
          <w:p w14:paraId="2A89F456" w14:textId="3F76FAD3" w:rsidR="00EC5C1C" w:rsidRPr="0044362B" w:rsidRDefault="00142B52" w:rsidP="00D47F1B">
            <w:pPr>
              <w:spacing w:before="120" w:after="120"/>
              <w:rPr>
                <w:rFonts w:asciiTheme="majorHAnsi" w:hAnsiTheme="majorHAnsi" w:cstheme="majorHAnsi"/>
                <w:szCs w:val="22"/>
              </w:rPr>
            </w:pPr>
            <w:r>
              <w:rPr>
                <w:rFonts w:asciiTheme="majorHAnsi" w:hAnsiTheme="majorHAnsi" w:cstheme="majorHAnsi"/>
                <w:szCs w:val="22"/>
              </w:rPr>
              <w:t>2</w:t>
            </w:r>
            <w:r w:rsidR="00F30D06">
              <w:rPr>
                <w:rFonts w:asciiTheme="majorHAnsi" w:hAnsiTheme="majorHAnsi" w:cstheme="majorHAnsi"/>
                <w:szCs w:val="22"/>
              </w:rPr>
              <w:t>1</w:t>
            </w:r>
            <w:r>
              <w:rPr>
                <w:rFonts w:asciiTheme="majorHAnsi" w:hAnsiTheme="majorHAnsi" w:cstheme="majorHAnsi"/>
                <w:szCs w:val="22"/>
              </w:rPr>
              <w:t>.1</w:t>
            </w:r>
            <w:r w:rsidR="00F30D06" w:rsidRPr="0044362B">
              <w:rPr>
                <w:rFonts w:asciiTheme="majorHAnsi" w:hAnsiTheme="majorHAnsi" w:cstheme="majorHAnsi"/>
                <w:szCs w:val="22"/>
              </w:rPr>
              <w:t xml:space="preserve"> – Customer Cooperation </w:t>
            </w:r>
            <w:r w:rsidR="00F30D06">
              <w:rPr>
                <w:rFonts w:asciiTheme="majorHAnsi" w:hAnsiTheme="majorHAnsi" w:cstheme="majorHAnsi"/>
                <w:szCs w:val="22"/>
              </w:rPr>
              <w:t>(b)</w:t>
            </w:r>
            <w:r>
              <w:rPr>
                <w:rFonts w:asciiTheme="majorHAnsi" w:hAnsiTheme="majorHAnsi" w:cstheme="majorHAnsi"/>
                <w:szCs w:val="22"/>
              </w:rPr>
              <w:t>(g)</w:t>
            </w:r>
          </w:p>
        </w:tc>
        <w:tc>
          <w:tcPr>
            <w:tcW w:w="6546" w:type="dxa"/>
          </w:tcPr>
          <w:p w14:paraId="096F4835"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Customer will provide feedback to AWS in a timely manner to allow the AWS Professional Services under this SOW to proceed in accordance with the agreed timeline.</w:t>
            </w:r>
          </w:p>
        </w:tc>
        <w:tc>
          <w:tcPr>
            <w:tcW w:w="1279" w:type="dxa"/>
          </w:tcPr>
          <w:p w14:paraId="0D31DF3E" w14:textId="66DE28BF"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0E345CA9" w14:textId="77777777" w:rsidTr="00D47F1B">
        <w:trPr>
          <w:jc w:val="center"/>
        </w:trPr>
        <w:tc>
          <w:tcPr>
            <w:tcW w:w="2245" w:type="dxa"/>
          </w:tcPr>
          <w:p w14:paraId="30DAB556" w14:textId="0ADBBA3B" w:rsidR="00EC5C1C" w:rsidRPr="0044362B" w:rsidRDefault="00142B52" w:rsidP="00D47F1B">
            <w:pPr>
              <w:spacing w:before="120" w:after="120"/>
              <w:rPr>
                <w:rFonts w:asciiTheme="majorHAnsi" w:hAnsiTheme="majorHAnsi" w:cstheme="majorHAnsi"/>
                <w:szCs w:val="22"/>
              </w:rPr>
            </w:pPr>
            <w:r>
              <w:rPr>
                <w:rFonts w:asciiTheme="majorHAnsi" w:hAnsiTheme="majorHAnsi" w:cstheme="majorHAnsi"/>
                <w:szCs w:val="22"/>
              </w:rPr>
              <w:t>2</w:t>
            </w:r>
            <w:r w:rsidR="00F30D06">
              <w:rPr>
                <w:rFonts w:asciiTheme="majorHAnsi" w:hAnsiTheme="majorHAnsi" w:cstheme="majorHAnsi"/>
                <w:szCs w:val="22"/>
              </w:rPr>
              <w:t>1</w:t>
            </w:r>
            <w:r>
              <w:rPr>
                <w:rFonts w:asciiTheme="majorHAnsi" w:hAnsiTheme="majorHAnsi" w:cstheme="majorHAnsi"/>
                <w:szCs w:val="22"/>
              </w:rPr>
              <w:t>.1</w:t>
            </w:r>
            <w:r w:rsidR="00F30D06" w:rsidRPr="0044362B">
              <w:rPr>
                <w:rFonts w:asciiTheme="majorHAnsi" w:hAnsiTheme="majorHAnsi" w:cstheme="majorHAnsi"/>
                <w:szCs w:val="22"/>
              </w:rPr>
              <w:t xml:space="preserve"> – Customer Cooperation </w:t>
            </w:r>
            <w:r w:rsidR="00F30D06">
              <w:rPr>
                <w:rFonts w:asciiTheme="majorHAnsi" w:hAnsiTheme="majorHAnsi" w:cstheme="majorHAnsi"/>
                <w:szCs w:val="22"/>
              </w:rPr>
              <w:t>(b)</w:t>
            </w:r>
            <w:r>
              <w:rPr>
                <w:rFonts w:asciiTheme="majorHAnsi" w:hAnsiTheme="majorHAnsi" w:cstheme="majorHAnsi"/>
                <w:szCs w:val="22"/>
              </w:rPr>
              <w:t>(h)</w:t>
            </w:r>
          </w:p>
        </w:tc>
        <w:tc>
          <w:tcPr>
            <w:tcW w:w="6546" w:type="dxa"/>
          </w:tcPr>
          <w:p w14:paraId="516B7C82"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Customer will procure and install all necessary hardware and software (including discovery tools) in accordance with the approved project schedule.</w:t>
            </w:r>
          </w:p>
        </w:tc>
        <w:tc>
          <w:tcPr>
            <w:tcW w:w="1279" w:type="dxa"/>
          </w:tcPr>
          <w:p w14:paraId="23946005" w14:textId="0B5B9464"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r w:rsidR="00833D86" w14:paraId="72E0D0BE" w14:textId="77777777" w:rsidTr="00D47F1B">
        <w:trPr>
          <w:jc w:val="center"/>
        </w:trPr>
        <w:tc>
          <w:tcPr>
            <w:tcW w:w="2245" w:type="dxa"/>
          </w:tcPr>
          <w:p w14:paraId="09D385C1" w14:textId="3B7D8D84" w:rsidR="00EC5C1C" w:rsidRPr="0044362B" w:rsidRDefault="00142B52" w:rsidP="00D47F1B">
            <w:pPr>
              <w:spacing w:before="120" w:after="120"/>
              <w:rPr>
                <w:rFonts w:asciiTheme="majorHAnsi" w:hAnsiTheme="majorHAnsi" w:cstheme="majorHAnsi"/>
                <w:szCs w:val="22"/>
              </w:rPr>
            </w:pPr>
            <w:r>
              <w:rPr>
                <w:rFonts w:asciiTheme="majorHAnsi" w:hAnsiTheme="majorHAnsi" w:cstheme="majorHAnsi"/>
                <w:szCs w:val="22"/>
              </w:rPr>
              <w:t>2</w:t>
            </w:r>
            <w:r w:rsidR="00F30D06">
              <w:rPr>
                <w:rFonts w:asciiTheme="majorHAnsi" w:hAnsiTheme="majorHAnsi" w:cstheme="majorHAnsi"/>
                <w:szCs w:val="22"/>
              </w:rPr>
              <w:t>1</w:t>
            </w:r>
            <w:r>
              <w:rPr>
                <w:rFonts w:asciiTheme="majorHAnsi" w:hAnsiTheme="majorHAnsi" w:cstheme="majorHAnsi"/>
                <w:szCs w:val="22"/>
              </w:rPr>
              <w:t>.1</w:t>
            </w:r>
            <w:r w:rsidR="00F30D06" w:rsidRPr="0044362B">
              <w:rPr>
                <w:rFonts w:asciiTheme="majorHAnsi" w:hAnsiTheme="majorHAnsi" w:cstheme="majorHAnsi"/>
                <w:szCs w:val="22"/>
              </w:rPr>
              <w:t xml:space="preserve"> – Customer Cooperation </w:t>
            </w:r>
            <w:r w:rsidR="00F30D06">
              <w:rPr>
                <w:rFonts w:asciiTheme="majorHAnsi" w:hAnsiTheme="majorHAnsi" w:cstheme="majorHAnsi"/>
                <w:szCs w:val="22"/>
              </w:rPr>
              <w:t>(b)</w:t>
            </w:r>
            <w:r>
              <w:rPr>
                <w:rFonts w:asciiTheme="majorHAnsi" w:hAnsiTheme="majorHAnsi" w:cstheme="majorHAnsi"/>
                <w:szCs w:val="22"/>
              </w:rPr>
              <w:t>(i)</w:t>
            </w:r>
          </w:p>
          <w:p w14:paraId="12BF0619" w14:textId="77777777" w:rsidR="00EC5C1C" w:rsidRPr="0044362B" w:rsidRDefault="00EC5C1C" w:rsidP="00D47F1B">
            <w:pPr>
              <w:spacing w:before="120" w:after="120"/>
              <w:rPr>
                <w:rFonts w:asciiTheme="majorHAnsi" w:hAnsiTheme="majorHAnsi" w:cstheme="majorHAnsi"/>
                <w:szCs w:val="22"/>
              </w:rPr>
            </w:pPr>
          </w:p>
        </w:tc>
        <w:tc>
          <w:tcPr>
            <w:tcW w:w="6546" w:type="dxa"/>
          </w:tcPr>
          <w:p w14:paraId="45599D69" w14:textId="77777777" w:rsidR="00EC5C1C" w:rsidRPr="0044362B" w:rsidRDefault="00F30D06" w:rsidP="00D47F1B">
            <w:pPr>
              <w:spacing w:before="120" w:after="120"/>
              <w:rPr>
                <w:rFonts w:asciiTheme="majorHAnsi" w:hAnsiTheme="majorHAnsi" w:cstheme="majorHAnsi"/>
                <w:szCs w:val="22"/>
              </w:rPr>
            </w:pPr>
            <w:r w:rsidRPr="0044362B">
              <w:rPr>
                <w:rFonts w:asciiTheme="majorHAnsi" w:hAnsiTheme="majorHAnsi" w:cstheme="majorHAnsi"/>
                <w:szCs w:val="22"/>
              </w:rPr>
              <w:t>Customer will provide and secure engagement tools as needed (e.g. Jira, Git Integration, Confluence, Draw.io, Bluescape, etc.) to support the Project and provide for communication, collaboration, and tracking to maintain engagement governance and ongoing Customer operations.</w:t>
            </w:r>
          </w:p>
        </w:tc>
        <w:tc>
          <w:tcPr>
            <w:tcW w:w="1279" w:type="dxa"/>
          </w:tcPr>
          <w:p w14:paraId="19F8A50E" w14:textId="2793668A" w:rsidR="00EC5C1C" w:rsidRPr="0044362B" w:rsidRDefault="00F30D06" w:rsidP="00D47F1B">
            <w:pPr>
              <w:spacing w:before="120" w:after="120"/>
              <w:jc w:val="center"/>
              <w:rPr>
                <w:rFonts w:asciiTheme="majorHAnsi" w:hAnsiTheme="majorHAnsi" w:cstheme="majorHAnsi"/>
                <w:szCs w:val="22"/>
              </w:rPr>
            </w:pPr>
            <w:r w:rsidRPr="0044362B">
              <w:rPr>
                <w:rFonts w:asciiTheme="majorHAnsi" w:hAnsiTheme="majorHAnsi" w:cstheme="majorHAnsi"/>
                <w:szCs w:val="22"/>
              </w:rPr>
              <w:t>YES</w:t>
            </w:r>
          </w:p>
        </w:tc>
      </w:tr>
    </w:tbl>
    <w:p w14:paraId="35B4EDE1" w14:textId="79169718" w:rsidR="00EC5C1C" w:rsidRPr="0044362B" w:rsidRDefault="00EC5C1C" w:rsidP="00EC5C1C">
      <w:pPr>
        <w:rPr>
          <w:rFonts w:asciiTheme="minorHAnsi" w:eastAsiaTheme="majorEastAsia" w:hAnsiTheme="minorHAnsi" w:cstheme="minorHAnsi"/>
          <w:b/>
          <w:bCs/>
          <w:color w:val="4F81BD" w:themeColor="accent1"/>
          <w:sz w:val="24"/>
        </w:rPr>
      </w:pPr>
    </w:p>
    <w:p w14:paraId="46CB5FA8" w14:textId="689B23C7" w:rsidR="000B04F3" w:rsidRPr="0044362B" w:rsidRDefault="00F30D06" w:rsidP="005D4EF5">
      <w:pPr>
        <w:pStyle w:val="Heading2"/>
        <w:rPr>
          <w:sz w:val="24"/>
        </w:rPr>
      </w:pPr>
      <w:r w:rsidRPr="0044362B">
        <w:rPr>
          <w:sz w:val="24"/>
        </w:rPr>
        <w:t xml:space="preserve">Security </w:t>
      </w:r>
      <w:r w:rsidRPr="0044362B">
        <w:t>Clearance</w:t>
      </w:r>
      <w:r w:rsidRPr="0044362B">
        <w:rPr>
          <w:sz w:val="24"/>
        </w:rPr>
        <w:t xml:space="preserve"> </w:t>
      </w:r>
      <w:r w:rsidRPr="0044362B">
        <w:t xml:space="preserve">(Subject to Section </w:t>
      </w:r>
      <w:r w:rsidR="00142B52">
        <w:rPr>
          <w:rFonts w:asciiTheme="majorHAnsi" w:hAnsiTheme="majorHAnsi" w:cstheme="majorHAnsi"/>
          <w:szCs w:val="22"/>
        </w:rPr>
        <w:t>15</w:t>
      </w:r>
      <w:r w:rsidRPr="0044362B">
        <w:t xml:space="preserve"> of the Universal Terms) </w:t>
      </w:r>
    </w:p>
    <w:p w14:paraId="329DBDC8" w14:textId="0B48375D" w:rsidR="0051669A" w:rsidRPr="009575D5" w:rsidRDefault="009575D5" w:rsidP="009575D5">
      <w:pPr>
        <w:pStyle w:val="ListParagraph"/>
        <w:numPr>
          <w:ilvl w:val="0"/>
          <w:numId w:val="13"/>
        </w:numPr>
        <w:rPr>
          <w:rFonts w:asciiTheme="majorHAnsi" w:eastAsiaTheme="majorEastAsia" w:hAnsiTheme="majorHAnsi" w:cstheme="majorBidi"/>
          <w:sz w:val="22"/>
          <w:szCs w:val="22"/>
        </w:rPr>
      </w:pPr>
      <w:r w:rsidRPr="009575D5">
        <w:rPr>
          <w:rFonts w:asciiTheme="majorHAnsi" w:eastAsiaTheme="majorEastAsia" w:hAnsiTheme="majorHAnsi" w:cstheme="majorBidi"/>
          <w:sz w:val="22"/>
          <w:szCs w:val="22"/>
        </w:rPr>
        <w:t>Not applicable.</w:t>
      </w:r>
    </w:p>
    <w:p w14:paraId="36A2197B" w14:textId="50CC09E4" w:rsidR="000B04F3" w:rsidRPr="00B17FE4" w:rsidRDefault="000B04F3" w:rsidP="006244CF">
      <w:pPr>
        <w:ind w:left="360"/>
        <w:rPr>
          <w:rFonts w:asciiTheme="majorHAnsi" w:eastAsiaTheme="majorEastAsia" w:hAnsiTheme="majorHAnsi" w:cstheme="majorHAnsi"/>
          <w:b/>
          <w:bCs/>
          <w:szCs w:val="22"/>
          <w:highlight w:val="green"/>
        </w:rPr>
      </w:pPr>
    </w:p>
    <w:p w14:paraId="03B85417" w14:textId="77777777" w:rsidR="000B04F3" w:rsidRPr="0044362B" w:rsidRDefault="00F30D06" w:rsidP="005D4EF5">
      <w:pPr>
        <w:pStyle w:val="Heading2"/>
      </w:pPr>
      <w:r w:rsidRPr="0044362B">
        <w:t>Term</w:t>
      </w:r>
    </w:p>
    <w:p w14:paraId="517E96A6" w14:textId="18974BD1" w:rsidR="000B04F3" w:rsidRDefault="00F30D06" w:rsidP="000B04F3">
      <w:pPr>
        <w:jc w:val="both"/>
        <w:rPr>
          <w:rFonts w:asciiTheme="majorHAnsi" w:hAnsiTheme="majorHAnsi" w:cstheme="majorHAnsi"/>
        </w:rPr>
      </w:pPr>
      <w:bookmarkStart w:id="44" w:name="_Hlk109923950"/>
      <w:r w:rsidRPr="0044362B">
        <w:rPr>
          <w:rFonts w:asciiTheme="majorHAnsi" w:hAnsiTheme="majorHAnsi" w:cstheme="majorHAnsi"/>
        </w:rPr>
        <w:t xml:space="preserve">This SOW automatically </w:t>
      </w:r>
      <w:r>
        <w:rPr>
          <w:rFonts w:asciiTheme="majorHAnsi" w:hAnsiTheme="majorHAnsi" w:cstheme="majorHAnsi"/>
        </w:rPr>
        <w:t xml:space="preserve">expires </w:t>
      </w:r>
      <w:commentRangeStart w:id="45"/>
      <w:commentRangeStart w:id="46"/>
      <w:r>
        <w:rPr>
          <w:rFonts w:asciiTheme="majorHAnsi" w:hAnsiTheme="majorHAnsi" w:cstheme="majorHAnsi"/>
        </w:rPr>
        <w:t>12 months after the SOW Effective Date</w:t>
      </w:r>
      <w:commentRangeEnd w:id="45"/>
      <w:r w:rsidR="00630060">
        <w:rPr>
          <w:rStyle w:val="CommentReference"/>
        </w:rPr>
        <w:commentReference w:id="45"/>
      </w:r>
      <w:commentRangeEnd w:id="46"/>
      <w:r w:rsidR="00C55B7A">
        <w:rPr>
          <w:rStyle w:val="CommentReference"/>
        </w:rPr>
        <w:commentReference w:id="46"/>
      </w:r>
      <w:r>
        <w:rPr>
          <w:rFonts w:asciiTheme="majorHAnsi" w:hAnsiTheme="majorHAnsi" w:cstheme="majorHAnsi"/>
        </w:rPr>
        <w:t>, unless otherwise terminated in accordance with Section 22</w:t>
      </w:r>
      <w:r w:rsidRPr="0044362B">
        <w:rPr>
          <w:rFonts w:asciiTheme="majorHAnsi" w:hAnsiTheme="majorHAnsi" w:cstheme="majorHAnsi"/>
        </w:rPr>
        <w:t xml:space="preserve"> of the Universal SOW Terms.</w:t>
      </w:r>
    </w:p>
    <w:p w14:paraId="0AF999CF" w14:textId="411B612E" w:rsidR="004C615E" w:rsidRDefault="004C615E" w:rsidP="000B04F3">
      <w:pPr>
        <w:jc w:val="both"/>
        <w:rPr>
          <w:rFonts w:asciiTheme="majorHAnsi" w:hAnsiTheme="majorHAnsi" w:cstheme="majorHAnsi"/>
        </w:rPr>
      </w:pPr>
    </w:p>
    <w:p w14:paraId="568E2A20" w14:textId="75F361E5" w:rsidR="004C615E" w:rsidRPr="0044362B" w:rsidRDefault="00F30D06" w:rsidP="000B04F3">
      <w:pPr>
        <w:jc w:val="both"/>
        <w:rPr>
          <w:rFonts w:asciiTheme="majorHAnsi" w:hAnsiTheme="majorHAnsi" w:cstheme="majorHAnsi"/>
        </w:rPr>
      </w:pPr>
      <w:r>
        <w:rPr>
          <w:rFonts w:asciiTheme="majorHAnsi" w:hAnsiTheme="majorHAnsi" w:cstheme="majorHAnsi"/>
        </w:rPr>
        <w:t xml:space="preserve">Notwithstanding Section </w:t>
      </w:r>
      <w:r w:rsidRPr="004C615E">
        <w:rPr>
          <w:rFonts w:asciiTheme="majorHAnsi" w:hAnsiTheme="majorHAnsi" w:cstheme="majorHAnsi"/>
        </w:rPr>
        <w:t>7.8 of the Agreement, where the term of the Contract expires, this SOW will continue in full force and effect in accordance with its terms.</w:t>
      </w:r>
    </w:p>
    <w:bookmarkEnd w:id="44"/>
    <w:p w14:paraId="0066432A" w14:textId="77777777" w:rsidR="000B04F3" w:rsidRPr="0044362B" w:rsidRDefault="000B04F3" w:rsidP="000B04F3">
      <w:pPr>
        <w:rPr>
          <w:rFonts w:asciiTheme="majorHAnsi" w:eastAsiaTheme="majorEastAsia" w:hAnsiTheme="majorHAnsi" w:cstheme="majorHAnsi"/>
          <w:b/>
          <w:bCs/>
        </w:rPr>
      </w:pPr>
    </w:p>
    <w:p w14:paraId="6E2B421A" w14:textId="77777777" w:rsidR="000B04F3" w:rsidRPr="0044362B" w:rsidRDefault="00F30D06" w:rsidP="005D4EF5">
      <w:pPr>
        <w:pStyle w:val="Heading2"/>
      </w:pPr>
      <w:r w:rsidRPr="0044362B">
        <w:t>Special Conditions</w:t>
      </w:r>
    </w:p>
    <w:p w14:paraId="46573B07" w14:textId="554BFDAF" w:rsidR="00705E18" w:rsidRPr="00705E18" w:rsidRDefault="00630060" w:rsidP="00705E18">
      <w:pPr>
        <w:pStyle w:val="ListParagraph"/>
        <w:rPr>
          <w:ins w:id="47" w:author="AWS Legal" w:date="2025-10-23T13:36:00Z" w16du:dateUtc="2025-10-23T02:36:00Z"/>
          <w:sz w:val="22"/>
          <w:szCs w:val="22"/>
        </w:rPr>
      </w:pPr>
      <w:commentRangeStart w:id="48"/>
      <w:commentRangeStart w:id="49"/>
      <w:commentRangeStart w:id="50"/>
      <w:del w:id="51" w:author="AWS Legal" w:date="2025-10-23T13:36:00Z" w16du:dateUtc="2025-10-23T02:36:00Z">
        <w:r w:rsidRPr="005E5F78" w:rsidDel="00705E18">
          <w:delText>Resources may be required to complete QPS informed consent and undertake QPS background check prior to being provided access to any QPS related material and information</w:delText>
        </w:r>
      </w:del>
      <w:commentRangeEnd w:id="48"/>
      <w:r w:rsidRPr="005E5F78">
        <w:rPr>
          <w:rStyle w:val="CommentReference"/>
          <w:sz w:val="22"/>
          <w:szCs w:val="22"/>
        </w:rPr>
        <w:commentReference w:id="48"/>
      </w:r>
      <w:commentRangeEnd w:id="49"/>
      <w:r w:rsidRPr="005E5F78">
        <w:rPr>
          <w:rStyle w:val="CommentReference"/>
          <w:sz w:val="22"/>
          <w:szCs w:val="22"/>
        </w:rPr>
        <w:commentReference w:id="49"/>
      </w:r>
      <w:commentRangeEnd w:id="50"/>
      <w:r w:rsidR="00672719">
        <w:rPr>
          <w:rStyle w:val="CommentReference"/>
        </w:rPr>
        <w:commentReference w:id="50"/>
      </w:r>
      <w:ins w:id="52" w:author="AWS Legal" w:date="2025-10-23T13:36:00Z" w16du:dateUtc="2025-10-23T02:36:00Z">
        <w:r w:rsidR="00705E18">
          <w:t xml:space="preserve"> </w:t>
        </w:r>
        <w:r w:rsidR="00705E18" w:rsidRPr="00705E18">
          <w:rPr>
            <w:b/>
            <w:bCs/>
            <w:sz w:val="22"/>
            <w:szCs w:val="22"/>
          </w:rPr>
          <w:t>Background Checks</w:t>
        </w:r>
        <w:r w:rsidR="00705E18" w:rsidRPr="00705E18">
          <w:rPr>
            <w:sz w:val="22"/>
            <w:szCs w:val="22"/>
          </w:rPr>
          <w:t xml:space="preserve">.  AWS acknowledges that Customer or its third-party background check provider </w:t>
        </w:r>
      </w:ins>
      <w:ins w:id="53" w:author="AWS Legal" w:date="2025-10-23T13:37:00Z" w16du:dateUtc="2025-10-23T02:37:00Z">
        <w:r w:rsidR="00705E18">
          <w:rPr>
            <w:sz w:val="22"/>
            <w:szCs w:val="22"/>
          </w:rPr>
          <w:t>may</w:t>
        </w:r>
      </w:ins>
      <w:ins w:id="54" w:author="AWS Legal" w:date="2025-10-23T13:36:00Z" w16du:dateUtc="2025-10-23T02:36:00Z">
        <w:r w:rsidR="00705E18" w:rsidRPr="00705E18">
          <w:rPr>
            <w:sz w:val="22"/>
            <w:szCs w:val="22"/>
          </w:rPr>
          <w:t xml:space="preserve"> conduct background checks on AWS employees who will be on-site at Customer’s premises or who will have access to Customer’s internal IT systems in order to perform AWS Professional Services under this SOW; provided, however, that Customer or its third-party</w:t>
        </w:r>
      </w:ins>
      <w:ins w:id="55" w:author="AWS Legal" w:date="2025-10-23T13:37:00Z" w16du:dateUtc="2025-10-23T02:37:00Z">
        <w:r w:rsidR="00705E18">
          <w:rPr>
            <w:sz w:val="22"/>
            <w:szCs w:val="22"/>
          </w:rPr>
          <w:t xml:space="preserve"> </w:t>
        </w:r>
      </w:ins>
      <w:ins w:id="56" w:author="AWS Legal" w:date="2025-10-23T13:36:00Z" w16du:dateUtc="2025-10-23T02:36:00Z">
        <w:r w:rsidR="00705E18" w:rsidRPr="00705E18">
          <w:rPr>
            <w:sz w:val="22"/>
            <w:szCs w:val="22"/>
          </w:rPr>
          <w:t xml:space="preserve">background check provider has received express written authorization from such AWS employees to conduct such background checks.  Customer acknowledges that AWS will not require any of its employees to submit to Customer’s background check, and only those AWS employees that volunteer to submit to Customer’s background checks will be eligible to be on-site at Customer’s premises or have access to Customer’s </w:t>
        </w:r>
        <w:r w:rsidR="00705E18" w:rsidRPr="00705E18">
          <w:rPr>
            <w:sz w:val="22"/>
            <w:szCs w:val="22"/>
          </w:rPr>
          <w:lastRenderedPageBreak/>
          <w:t>internal IT systems.  Customer agrees that all background checks performed on AWS employees will comply with all applicable laws and Customer and its third-party background check provider will collect, access, use, store and protect all Personal Information (as defined below) in compliance with all applicable laws.  Customer will be solely liable as between Customer and AWS for any unauthorized or unlawful access, use or disclosure of such Personal Information.  Customer will defend and hold harmless AWS against any third-party claim for unauthorized or unlawful access, use or disclosure of AWS employee Personal Information arising out of or related to Customer’s acts or omissions.  If any AWS employee does not pass Customer’s background checks, Customer’s engagement of AWS under this SOW will continue, however, such AWS employee may not be on-site at Customer’s facilities or have access to Customer’s internal IT systems without Customer’s authorization.  The failure of one or more AWS employees to submit to or pass Customer’s background checks will not excuse AWS from meeting its obligations under this SOW.  “Personal Information” means all information about AWS employees (</w:t>
        </w:r>
        <w:proofErr w:type="spellStart"/>
        <w:r w:rsidR="00705E18" w:rsidRPr="00705E18">
          <w:rPr>
            <w:sz w:val="22"/>
            <w:szCs w:val="22"/>
          </w:rPr>
          <w:t>i</w:t>
        </w:r>
        <w:proofErr w:type="spellEnd"/>
        <w:r w:rsidR="00705E18" w:rsidRPr="00705E18">
          <w:rPr>
            <w:sz w:val="22"/>
            <w:szCs w:val="22"/>
          </w:rPr>
          <w:t>) provided by AWS employees to Customer or its third-party background check provider and (ii) obtained by Customer or its third- party background check provider over the course of conducting the background checks.”</w:t>
        </w:r>
      </w:ins>
    </w:p>
    <w:p w14:paraId="1B804FFD" w14:textId="77777777" w:rsidR="00705E18" w:rsidRPr="00705E18" w:rsidRDefault="00705E18" w:rsidP="00705E18">
      <w:pPr>
        <w:pStyle w:val="ListParagraph"/>
        <w:rPr>
          <w:ins w:id="57" w:author="AWS Legal" w:date="2025-10-23T13:36:00Z" w16du:dateUtc="2025-10-23T02:36:00Z"/>
          <w:sz w:val="22"/>
          <w:szCs w:val="22"/>
        </w:rPr>
      </w:pPr>
    </w:p>
    <w:p w14:paraId="73D29838" w14:textId="24896B96" w:rsidR="00630060" w:rsidRPr="005E5F78" w:rsidRDefault="00630060" w:rsidP="005E5F78">
      <w:pPr>
        <w:pStyle w:val="ListParagraph"/>
        <w:rPr>
          <w:sz w:val="22"/>
          <w:szCs w:val="22"/>
        </w:rPr>
      </w:pPr>
    </w:p>
    <w:p w14:paraId="749A3F34" w14:textId="77777777" w:rsidR="005E5F78" w:rsidRPr="005E5F78" w:rsidRDefault="00630060" w:rsidP="005E5F78">
      <w:pPr>
        <w:pStyle w:val="ListParagraph"/>
        <w:rPr>
          <w:ins w:id="58" w:author="Contract Specialist" w:date="2025-10-23T11:21:00Z" w16du:dateUtc="2025-10-23T00:21:00Z"/>
          <w:sz w:val="22"/>
          <w:szCs w:val="22"/>
        </w:rPr>
      </w:pPr>
      <w:commentRangeStart w:id="59"/>
      <w:commentRangeStart w:id="60"/>
      <w:commentRangeStart w:id="61"/>
      <w:del w:id="62" w:author="Contract Specialist" w:date="2025-10-23T11:20:00Z" w16du:dateUtc="2025-10-23T00:20:00Z">
        <w:r w:rsidRPr="005E5F78" w:rsidDel="005E5F78">
          <w:rPr>
            <w:b/>
            <w:bCs/>
            <w:sz w:val="22"/>
            <w:szCs w:val="22"/>
          </w:rPr>
          <w:delText>IP Assignment</w:delText>
        </w:r>
        <w:r w:rsidRPr="005E5F78" w:rsidDel="005E5F78">
          <w:rPr>
            <w:sz w:val="22"/>
            <w:szCs w:val="22"/>
          </w:rPr>
          <w:delText xml:space="preserve">. </w:delText>
        </w:r>
      </w:del>
      <w:ins w:id="63" w:author="Contract Specialist" w:date="2025-10-23T11:19:00Z">
        <w:r w:rsidR="005E5F78" w:rsidRPr="005E5F78">
          <w:rPr>
            <w:sz w:val="22"/>
            <w:szCs w:val="22"/>
          </w:rPr>
          <w:t>Notwithstanding Section 45.6 of the Service Terms, any Developed Content provided to Customer by AWS as part of the AWS Professional Services under a SOW is licensed under the following terms:</w:t>
        </w:r>
      </w:ins>
    </w:p>
    <w:p w14:paraId="4C46C5F0" w14:textId="77777777" w:rsidR="005E5F78" w:rsidRPr="005E5F78" w:rsidRDefault="005E5F78" w:rsidP="005E5F78">
      <w:pPr>
        <w:pStyle w:val="ListParagraph"/>
        <w:numPr>
          <w:ilvl w:val="1"/>
          <w:numId w:val="3"/>
        </w:numPr>
        <w:rPr>
          <w:ins w:id="64" w:author="Contract Specialist" w:date="2025-10-23T11:21:00Z" w16du:dateUtc="2025-10-23T00:21:00Z"/>
          <w:sz w:val="22"/>
          <w:szCs w:val="22"/>
        </w:rPr>
      </w:pPr>
      <w:ins w:id="65" w:author="Contract Specialist" w:date="2025-10-23T11:19:00Z">
        <w:r w:rsidRPr="005E5F78">
          <w:rPr>
            <w:rFonts w:asciiTheme="majorHAnsi" w:hAnsiTheme="majorHAnsi" w:cstheme="majorHAnsi"/>
            <w:sz w:val="22"/>
            <w:szCs w:val="22"/>
          </w:rPr>
          <w:t>AWS grants to Customer (</w:t>
        </w:r>
        <w:proofErr w:type="spellStart"/>
        <w:r w:rsidRPr="005E5F78">
          <w:rPr>
            <w:rFonts w:asciiTheme="majorHAnsi" w:hAnsiTheme="majorHAnsi" w:cstheme="majorHAnsi"/>
            <w:sz w:val="22"/>
            <w:szCs w:val="22"/>
          </w:rPr>
          <w:t>i</w:t>
        </w:r>
        <w:proofErr w:type="spellEnd"/>
        <w:r w:rsidRPr="005E5F78">
          <w:rPr>
            <w:rFonts w:asciiTheme="majorHAnsi" w:hAnsiTheme="majorHAnsi" w:cstheme="majorHAnsi"/>
            <w:sz w:val="22"/>
            <w:szCs w:val="22"/>
          </w:rPr>
          <w:t>) a worldwide, non-transferrable, royalty-free, sublicensable, perpetual, non-exclusive, irrevocable (except in the event of Customer’s breach of this SOW) license to reproduce, publicly display, publicly perform, distribute, and make derivative works of the Developed Content and (ii) a worldwide, transferrable, royalty-free, sublicensable, perpetual, non-exclusive, irrevocable (except in the event of Customer’s breach of this SOW) license under patents owned or acquired by AWS that are infringed solely by making, using, offering for sale, selling, and importing the Developed Content.</w:t>
        </w:r>
      </w:ins>
    </w:p>
    <w:p w14:paraId="56422C83" w14:textId="495C88C6" w:rsidR="00630060" w:rsidRPr="005E5F78" w:rsidRDefault="005E5F78" w:rsidP="005E5F78">
      <w:pPr>
        <w:pStyle w:val="ListParagraph"/>
        <w:numPr>
          <w:ilvl w:val="1"/>
          <w:numId w:val="3"/>
        </w:numPr>
        <w:rPr>
          <w:sz w:val="22"/>
          <w:szCs w:val="22"/>
        </w:rPr>
      </w:pPr>
      <w:ins w:id="66" w:author="Contract Specialist" w:date="2025-10-23T11:19:00Z">
        <w:r w:rsidRPr="005E5F78">
          <w:rPr>
            <w:rFonts w:asciiTheme="majorHAnsi" w:hAnsiTheme="majorHAnsi" w:cstheme="majorHAnsi"/>
            <w:sz w:val="22"/>
            <w:szCs w:val="22"/>
          </w:rPr>
          <w:t>Some Developed Content might include AWS Content or Third-Party Content provided under a separate license. In the event of a conflict between this entire special condition and any separate license, the separate license will prevail with respect to such AWS Content or Third-Party Content.  AWS is not precluded from making, using, or selling materials that are similar or related to the Developed Content, though this does not grant AWS a license to any Customer Content or Customer Confidential Information; this also does not excuse AWS’s obligations under Section 11 and Attachment K (Confidentiality) of the Agreement.</w:t>
        </w:r>
      </w:ins>
      <w:ins w:id="67" w:author="Contract Specialist" w:date="2025-10-23T11:21:00Z" w16du:dateUtc="2025-10-23T00:21:00Z">
        <w:r w:rsidRPr="005E5F78" w:rsidDel="005E5F78">
          <w:rPr>
            <w:rFonts w:asciiTheme="majorHAnsi" w:hAnsiTheme="majorHAnsi" w:cstheme="majorHAnsi"/>
            <w:sz w:val="22"/>
            <w:szCs w:val="22"/>
          </w:rPr>
          <w:t xml:space="preserve"> </w:t>
        </w:r>
      </w:ins>
      <w:del w:id="68" w:author="Contract Specialist" w:date="2025-10-23T11:19:00Z" w16du:dateUtc="2025-10-23T00:19:00Z">
        <w:r w:rsidR="00630060" w:rsidRPr="005E5F78" w:rsidDel="005E5F78">
          <w:rPr>
            <w:rFonts w:asciiTheme="majorHAnsi" w:hAnsiTheme="majorHAnsi" w:cstheme="majorHAnsi"/>
            <w:sz w:val="22"/>
            <w:szCs w:val="22"/>
          </w:rPr>
          <w:delText>All rights and title to the Deliverables, including where they contain AWS Content, is assigned to the Customer</w:delText>
        </w:r>
      </w:del>
      <w:del w:id="69" w:author="Contract Specialist" w:date="2025-10-23T11:21:00Z" w16du:dateUtc="2025-10-23T00:21:00Z">
        <w:r w:rsidR="00630060" w:rsidRPr="005E5F78" w:rsidDel="005E5F78">
          <w:rPr>
            <w:rFonts w:asciiTheme="majorHAnsi" w:hAnsiTheme="majorHAnsi" w:cstheme="majorHAnsi"/>
            <w:sz w:val="22"/>
            <w:szCs w:val="22"/>
          </w:rPr>
          <w:delText>.</w:delText>
        </w:r>
      </w:del>
      <w:commentRangeEnd w:id="59"/>
      <w:r w:rsidR="00630060" w:rsidRPr="005E5F78">
        <w:rPr>
          <w:rStyle w:val="CommentReference"/>
          <w:rFonts w:asciiTheme="majorHAnsi" w:hAnsiTheme="majorHAnsi" w:cstheme="majorHAnsi"/>
          <w:sz w:val="22"/>
          <w:szCs w:val="22"/>
        </w:rPr>
        <w:commentReference w:id="59"/>
      </w:r>
      <w:commentRangeEnd w:id="60"/>
      <w:r w:rsidRPr="005E5F78">
        <w:rPr>
          <w:rStyle w:val="CommentReference"/>
          <w:rFonts w:asciiTheme="majorHAnsi" w:hAnsiTheme="majorHAnsi" w:cstheme="majorHAnsi"/>
          <w:sz w:val="22"/>
          <w:szCs w:val="22"/>
        </w:rPr>
        <w:commentReference w:id="60"/>
      </w:r>
      <w:commentRangeEnd w:id="61"/>
      <w:r w:rsidR="00672719">
        <w:rPr>
          <w:rStyle w:val="CommentReference"/>
        </w:rPr>
        <w:commentReference w:id="61"/>
      </w:r>
    </w:p>
    <w:p w14:paraId="04F799EE" w14:textId="1BB92C3C" w:rsidR="0004638C" w:rsidRPr="00D85B36" w:rsidRDefault="00F30D06" w:rsidP="00B17FE4">
      <w:pPr>
        <w:pStyle w:val="BodyText"/>
        <w:ind w:left="2910" w:right="2809"/>
        <w:jc w:val="center"/>
      </w:pPr>
      <w:r w:rsidRPr="00D85B36">
        <w:br w:type="page"/>
      </w:r>
    </w:p>
    <w:p w14:paraId="4B4CBC20" w14:textId="77777777" w:rsidR="009D2AFC" w:rsidRPr="00D85B36" w:rsidRDefault="009D2AFC" w:rsidP="004A1107">
      <w:pPr>
        <w:ind w:left="360" w:hanging="360"/>
        <w:jc w:val="both"/>
      </w:pPr>
    </w:p>
    <w:p w14:paraId="29D8E18E" w14:textId="77777777" w:rsidR="0077348C" w:rsidRPr="00D85B36" w:rsidRDefault="00F30D06" w:rsidP="004A1107">
      <w:pPr>
        <w:pStyle w:val="Header2"/>
        <w:jc w:val="both"/>
        <w:rPr>
          <w:rFonts w:asciiTheme="majorHAnsi" w:hAnsiTheme="majorHAnsi" w:cstheme="majorHAnsi"/>
        </w:rPr>
      </w:pPr>
      <w:r w:rsidRPr="00D85B36">
        <w:rPr>
          <w:rFonts w:asciiTheme="majorHAnsi" w:hAnsiTheme="majorHAnsi" w:cstheme="majorHAnsi"/>
        </w:rPr>
        <w:t>Acceptance and authorization</w:t>
      </w:r>
    </w:p>
    <w:p w14:paraId="12DC9504" w14:textId="3A67A131" w:rsidR="001078EC" w:rsidRDefault="00F30D06" w:rsidP="001078EC">
      <w:pPr>
        <w:jc w:val="both"/>
        <w:rPr>
          <w:rFonts w:cstheme="majorHAnsi"/>
          <w:sz w:val="20"/>
          <w:szCs w:val="20"/>
        </w:rPr>
      </w:pPr>
      <w:r w:rsidRPr="001078EC">
        <w:rPr>
          <w:rFonts w:cstheme="majorHAnsi"/>
          <w:sz w:val="20"/>
          <w:szCs w:val="20"/>
        </w:rPr>
        <w:t xml:space="preserve">This </w:t>
      </w:r>
      <w:r w:rsidR="00446920" w:rsidRPr="001078EC">
        <w:rPr>
          <w:rFonts w:cstheme="majorHAnsi"/>
          <w:sz w:val="20"/>
          <w:szCs w:val="20"/>
        </w:rPr>
        <w:t xml:space="preserve">SOW will be included in the Contract between the </w:t>
      </w:r>
      <w:r w:rsidR="00446920">
        <w:t>Department of Transport and Main Roads</w:t>
      </w:r>
      <w:r w:rsidR="00446920" w:rsidRPr="001078EC">
        <w:rPr>
          <w:rFonts w:cstheme="majorHAnsi"/>
          <w:sz w:val="20"/>
          <w:szCs w:val="20"/>
        </w:rPr>
        <w:t xml:space="preserve"> ABN </w:t>
      </w:r>
      <w:r w:rsidR="00446920">
        <w:t>39 407 690 291</w:t>
      </w:r>
      <w:r w:rsidR="00446920" w:rsidRPr="001078EC">
        <w:rPr>
          <w:rFonts w:cstheme="majorHAnsi"/>
          <w:sz w:val="20"/>
          <w:szCs w:val="20"/>
        </w:rPr>
        <w:t xml:space="preserve"> and AWS dated </w:t>
      </w:r>
      <w:r w:rsidR="00446920">
        <w:t>1 May 2025</w:t>
      </w:r>
      <w:r w:rsidR="00446920" w:rsidRPr="001078EC">
        <w:rPr>
          <w:rFonts w:cstheme="majorHAnsi"/>
          <w:sz w:val="20"/>
          <w:szCs w:val="20"/>
        </w:rPr>
        <w:t xml:space="preserve"> reference </w:t>
      </w:r>
      <w:r w:rsidR="00446920">
        <w:t>CC OTH 00095618 2025 TR</w:t>
      </w:r>
      <w:r w:rsidR="00446920" w:rsidRPr="001078EC">
        <w:rPr>
          <w:rFonts w:cstheme="majorHAnsi"/>
          <w:sz w:val="20"/>
          <w:szCs w:val="20"/>
        </w:rPr>
        <w:t>.</w:t>
      </w:r>
    </w:p>
    <w:p w14:paraId="022E507D" w14:textId="77777777" w:rsidR="001078EC" w:rsidRPr="001078EC" w:rsidRDefault="001078EC" w:rsidP="001078EC">
      <w:pPr>
        <w:jc w:val="both"/>
        <w:rPr>
          <w:rFonts w:cstheme="majorHAnsi"/>
          <w:sz w:val="20"/>
          <w:szCs w:val="20"/>
        </w:rPr>
      </w:pPr>
    </w:p>
    <w:p w14:paraId="372FFD70" w14:textId="77777777" w:rsidR="001078EC" w:rsidRDefault="00F30D06" w:rsidP="001078EC">
      <w:pPr>
        <w:jc w:val="both"/>
        <w:rPr>
          <w:rFonts w:cstheme="majorHAnsi"/>
          <w:sz w:val="20"/>
          <w:szCs w:val="20"/>
        </w:rPr>
      </w:pPr>
      <w:r w:rsidRPr="001078EC">
        <w:rPr>
          <w:rFonts w:cstheme="majorHAnsi"/>
          <w:sz w:val="20"/>
          <w:szCs w:val="20"/>
        </w:rPr>
        <w:t>In this SOW, terms have the same meaning as in the Agreement, unless otherwise defined in this SOW. Unless specifically stated in this SOW, all terms and conditions of the Contract continue unaffected.</w:t>
      </w:r>
    </w:p>
    <w:p w14:paraId="2CF14618" w14:textId="6CCE08AE" w:rsidR="001078EC" w:rsidRPr="00D85B36" w:rsidRDefault="001078EC" w:rsidP="001078EC">
      <w:pPr>
        <w:jc w:val="both"/>
        <w:rPr>
          <w:rFonts w:cstheme="majorHAnsi"/>
          <w:sz w:val="20"/>
          <w:szCs w:val="20"/>
        </w:rPr>
      </w:pPr>
    </w:p>
    <w:p w14:paraId="42095D47" w14:textId="2A5EF4B7" w:rsidR="001078EC" w:rsidRPr="00D85B36" w:rsidRDefault="00F30D06" w:rsidP="001078EC">
      <w:pPr>
        <w:jc w:val="both"/>
        <w:rPr>
          <w:rFonts w:cstheme="majorHAnsi"/>
          <w:sz w:val="20"/>
          <w:szCs w:val="20"/>
        </w:rPr>
      </w:pPr>
      <w:r w:rsidRPr="00D85B36">
        <w:rPr>
          <w:rFonts w:cstheme="majorHAnsi"/>
          <w:b/>
          <w:sz w:val="20"/>
          <w:szCs w:val="20"/>
        </w:rPr>
        <w:t>IN WITNESS WHEREOF,</w:t>
      </w:r>
      <w:r w:rsidRPr="00D85B36">
        <w:rPr>
          <w:rFonts w:cstheme="majorHAnsi"/>
          <w:sz w:val="20"/>
          <w:szCs w:val="20"/>
        </w:rPr>
        <w:t xml:space="preserve"> the parties below have executed this SOW as of the SOW Effective Date.</w:t>
      </w:r>
    </w:p>
    <w:p w14:paraId="5DC684AD" w14:textId="77777777" w:rsidR="00A42F12" w:rsidRPr="00D85B36" w:rsidRDefault="00A42F12" w:rsidP="004A1107">
      <w:pPr>
        <w:jc w:val="both"/>
        <w:rPr>
          <w:rFonts w:cstheme="majorHAnsi"/>
          <w:sz w:val="20"/>
          <w:szCs w:val="20"/>
        </w:rPr>
      </w:pPr>
    </w:p>
    <w:p w14:paraId="6C25EA76" w14:textId="3AA786FF" w:rsidR="000F6549" w:rsidRPr="00D85B36" w:rsidRDefault="00F30D06" w:rsidP="00B17FE4">
      <w:pPr>
        <w:pStyle w:val="BlockText"/>
        <w:tabs>
          <w:tab w:val="left" w:pos="4140"/>
          <w:tab w:val="left" w:pos="4410"/>
        </w:tabs>
        <w:ind w:left="0"/>
        <w:jc w:val="both"/>
        <w:rPr>
          <w:rFonts w:asciiTheme="majorHAnsi" w:hAnsiTheme="majorHAnsi" w:cstheme="majorHAnsi"/>
        </w:rPr>
      </w:pPr>
      <w:r w:rsidRPr="00D85B36">
        <w:rPr>
          <w:rFonts w:asciiTheme="majorHAnsi" w:hAnsiTheme="majorHAnsi" w:cstheme="majorHAnsi"/>
          <w:b/>
        </w:rPr>
        <w:t xml:space="preserve">   AWS </w:t>
      </w:r>
      <w:r>
        <w:rPr>
          <w:rFonts w:asciiTheme="majorHAnsi" w:hAnsiTheme="majorHAnsi" w:cstheme="majorHAnsi"/>
          <w:b/>
        </w:rPr>
        <w:t>AU</w:t>
      </w:r>
      <w:r w:rsidRPr="00D85B36">
        <w:rPr>
          <w:rFonts w:asciiTheme="majorHAnsi" w:hAnsiTheme="majorHAnsi" w:cstheme="majorHAnsi"/>
          <w:b/>
        </w:rPr>
        <w:t xml:space="preserve">: </w:t>
      </w:r>
      <w:r w:rsidRPr="00D85B36">
        <w:rPr>
          <w:rFonts w:asciiTheme="majorHAnsi" w:hAnsiTheme="majorHAnsi" w:cstheme="majorHAnsi"/>
          <w:b/>
        </w:rPr>
        <w:tab/>
      </w:r>
      <w:r w:rsidR="00B17FE4">
        <w:rPr>
          <w:rFonts w:asciiTheme="majorHAnsi" w:hAnsiTheme="majorHAnsi" w:cstheme="majorHAnsi"/>
          <w:b/>
        </w:rPr>
        <w:tab/>
      </w:r>
      <w:r w:rsidRPr="00D85B36">
        <w:rPr>
          <w:rFonts w:asciiTheme="majorHAnsi" w:hAnsiTheme="majorHAnsi" w:cstheme="majorHAnsi"/>
          <w:b/>
        </w:rPr>
        <w:t>CUSTOMER: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234"/>
      </w:tblGrid>
      <w:tr w:rsidR="00833D86" w14:paraId="2E68F973" w14:textId="77777777" w:rsidTr="00240769">
        <w:tc>
          <w:tcPr>
            <w:tcW w:w="4158" w:type="dxa"/>
          </w:tcPr>
          <w:p w14:paraId="15E5F826" w14:textId="1BD9706B" w:rsidR="000F6549" w:rsidRPr="00D85B36" w:rsidRDefault="00710B76" w:rsidP="00710B76">
            <w:pPr>
              <w:jc w:val="both"/>
              <w:rPr>
                <w:rFonts w:asciiTheme="majorHAnsi" w:hAnsiTheme="majorHAnsi" w:cstheme="majorHAnsi"/>
                <w:b/>
                <w:bCs/>
                <w:szCs w:val="22"/>
              </w:rPr>
            </w:pPr>
            <w:r w:rsidRPr="00D85B36">
              <w:rPr>
                <w:rFonts w:asciiTheme="majorHAnsi" w:hAnsiTheme="majorHAnsi" w:cstheme="majorHAnsi"/>
                <w:b/>
                <w:bCs/>
                <w:caps/>
              </w:rPr>
              <w:t>AMAZON WEB SERVICES AUSTRALIA PTY LTD</w:t>
            </w:r>
            <w:r w:rsidRPr="00D85B36">
              <w:rPr>
                <w:rFonts w:asciiTheme="minorHAnsi" w:hAnsiTheme="minorHAnsi" w:cstheme="minorHAnsi"/>
                <w:b/>
                <w:bCs/>
                <w:caps/>
              </w:rPr>
              <w:br/>
            </w:r>
            <w:r w:rsidRPr="00D85B36">
              <w:rPr>
                <w:rFonts w:asciiTheme="majorHAnsi" w:hAnsiTheme="majorHAnsi" w:cstheme="majorHAnsi"/>
                <w:bCs/>
                <w:caps/>
                <w:sz w:val="20"/>
              </w:rPr>
              <w:t>(ABN: 63 605 345 891)</w:t>
            </w:r>
          </w:p>
        </w:tc>
        <w:tc>
          <w:tcPr>
            <w:tcW w:w="4234" w:type="dxa"/>
          </w:tcPr>
          <w:p w14:paraId="494F1F21" w14:textId="67D20F37" w:rsidR="00CB7675" w:rsidRPr="00D85B36" w:rsidRDefault="00446920" w:rsidP="00240769">
            <w:pPr>
              <w:pStyle w:val="BlockText"/>
              <w:tabs>
                <w:tab w:val="left" w:pos="4320"/>
              </w:tabs>
              <w:spacing w:before="0"/>
              <w:ind w:left="140"/>
              <w:jc w:val="left"/>
              <w:rPr>
                <w:rFonts w:asciiTheme="majorHAnsi" w:hAnsiTheme="majorHAnsi" w:cstheme="majorHAnsi"/>
                <w:b/>
                <w:bCs/>
                <w:sz w:val="22"/>
                <w:szCs w:val="22"/>
              </w:rPr>
            </w:pPr>
            <w:r>
              <w:rPr>
                <w:rFonts w:asciiTheme="majorHAnsi" w:hAnsiTheme="majorHAnsi" w:cstheme="majorHAnsi"/>
                <w:b/>
                <w:bCs/>
                <w:sz w:val="22"/>
                <w:szCs w:val="22"/>
              </w:rPr>
              <w:t>Department of Transport and Main Roads</w:t>
            </w:r>
          </w:p>
          <w:p w14:paraId="326D83E0" w14:textId="5D7745D7" w:rsidR="000F6549" w:rsidRPr="00D85B36" w:rsidRDefault="000F6549" w:rsidP="00CB7675">
            <w:pPr>
              <w:pStyle w:val="BlockText"/>
              <w:tabs>
                <w:tab w:val="left" w:pos="4320"/>
              </w:tabs>
              <w:ind w:left="140"/>
              <w:jc w:val="left"/>
              <w:rPr>
                <w:rFonts w:asciiTheme="majorHAnsi" w:hAnsiTheme="majorHAnsi" w:cstheme="majorHAnsi"/>
                <w:b/>
                <w:bCs/>
                <w:strike/>
                <w:sz w:val="22"/>
                <w:szCs w:val="22"/>
              </w:rPr>
            </w:pPr>
          </w:p>
        </w:tc>
      </w:tr>
    </w:tbl>
    <w:tbl>
      <w:tblPr>
        <w:tblW w:w="8460" w:type="dxa"/>
        <w:tblInd w:w="-5" w:type="dxa"/>
        <w:tblLook w:val="0000" w:firstRow="0" w:lastRow="0" w:firstColumn="0" w:lastColumn="0" w:noHBand="0" w:noVBand="0"/>
      </w:tblPr>
      <w:tblGrid>
        <w:gridCol w:w="3847"/>
        <w:gridCol w:w="450"/>
        <w:gridCol w:w="4163"/>
      </w:tblGrid>
      <w:tr w:rsidR="008D6D72" w14:paraId="16BB9BDE" w14:textId="77777777" w:rsidTr="00567696">
        <w:tc>
          <w:tcPr>
            <w:tcW w:w="3847" w:type="dxa"/>
            <w:tcBorders>
              <w:top w:val="single" w:sz="4" w:space="0" w:color="FFFFFF"/>
              <w:left w:val="single" w:sz="4" w:space="0" w:color="FFFFFF"/>
              <w:bottom w:val="single" w:sz="4" w:space="0" w:color="auto"/>
              <w:right w:val="single" w:sz="4" w:space="0" w:color="FFFFFF"/>
            </w:tcBorders>
          </w:tcPr>
          <w:p w14:paraId="3C864087" w14:textId="77777777" w:rsidR="00F05CFB" w:rsidRPr="00D85B36" w:rsidRDefault="00F05CFB" w:rsidP="004A1107">
            <w:pPr>
              <w:jc w:val="both"/>
              <w:rPr>
                <w:rFonts w:asciiTheme="majorHAnsi" w:hAnsiTheme="majorHAnsi" w:cstheme="majorHAnsi"/>
                <w:noProof/>
                <w:szCs w:val="22"/>
              </w:rPr>
            </w:pPr>
            <w:bookmarkStart w:id="70" w:name="Text4"/>
          </w:p>
          <w:bookmarkEnd w:id="70"/>
          <w:p w14:paraId="686E156A" w14:textId="2C88CD0B" w:rsidR="00A42F12" w:rsidRPr="00D85B36" w:rsidRDefault="00F30D06" w:rsidP="004A1107">
            <w:pPr>
              <w:jc w:val="both"/>
              <w:rPr>
                <w:rFonts w:asciiTheme="majorHAnsi" w:hAnsiTheme="majorHAnsi" w:cstheme="majorHAnsi"/>
                <w:szCs w:val="22"/>
              </w:rPr>
            </w:pPr>
            <w:r w:rsidRPr="00D85B36">
              <w:rPr>
                <w:rFonts w:asciiTheme="majorHAnsi" w:hAnsiTheme="majorHAnsi" w:cstheme="majorHAnsi"/>
                <w:noProof/>
                <w:color w:val="FFFFFF" w:themeColor="background1"/>
                <w:szCs w:val="22"/>
              </w:rPr>
              <w:t>\s2\</w:t>
            </w:r>
          </w:p>
        </w:tc>
        <w:tc>
          <w:tcPr>
            <w:tcW w:w="450" w:type="dxa"/>
            <w:tcBorders>
              <w:top w:val="single" w:sz="4" w:space="0" w:color="FFFFFF"/>
              <w:left w:val="single" w:sz="4" w:space="0" w:color="FFFFFF"/>
              <w:bottom w:val="single" w:sz="4" w:space="0" w:color="FFFFFF"/>
              <w:right w:val="single" w:sz="4" w:space="0" w:color="FFFFFF"/>
            </w:tcBorders>
          </w:tcPr>
          <w:p w14:paraId="62386211" w14:textId="77777777" w:rsidR="00A42F12" w:rsidRPr="00D85B36" w:rsidRDefault="00A42F12" w:rsidP="004A1107">
            <w:pPr>
              <w:jc w:val="both"/>
              <w:rPr>
                <w:rFonts w:asciiTheme="majorHAnsi" w:hAnsiTheme="majorHAnsi" w:cstheme="majorHAnsi"/>
                <w:szCs w:val="22"/>
              </w:rPr>
            </w:pPr>
          </w:p>
        </w:tc>
        <w:tc>
          <w:tcPr>
            <w:tcW w:w="4163" w:type="dxa"/>
            <w:tcBorders>
              <w:top w:val="single" w:sz="4" w:space="0" w:color="FFFFFF"/>
              <w:left w:val="single" w:sz="4" w:space="0" w:color="FFFFFF"/>
              <w:bottom w:val="single" w:sz="4" w:space="0" w:color="auto"/>
              <w:right w:val="single" w:sz="4" w:space="0" w:color="FFFFFF"/>
            </w:tcBorders>
          </w:tcPr>
          <w:p w14:paraId="152E3806" w14:textId="77777777" w:rsidR="00A42F12" w:rsidRPr="00D85B36" w:rsidRDefault="00A42F12" w:rsidP="004A1107">
            <w:pPr>
              <w:jc w:val="both"/>
              <w:rPr>
                <w:rFonts w:asciiTheme="majorHAnsi" w:hAnsiTheme="majorHAnsi" w:cstheme="majorHAnsi"/>
                <w:szCs w:val="22"/>
              </w:rPr>
            </w:pPr>
          </w:p>
          <w:p w14:paraId="281708DC" w14:textId="29A4A633" w:rsidR="003F6C14" w:rsidRPr="00D85B36" w:rsidRDefault="00F30D06" w:rsidP="004A1107">
            <w:pPr>
              <w:jc w:val="both"/>
              <w:rPr>
                <w:rFonts w:asciiTheme="majorHAnsi" w:hAnsiTheme="majorHAnsi" w:cstheme="majorHAnsi"/>
                <w:szCs w:val="22"/>
              </w:rPr>
            </w:pPr>
            <w:r w:rsidRPr="00D85B36">
              <w:rPr>
                <w:rFonts w:asciiTheme="majorHAnsi" w:hAnsiTheme="majorHAnsi" w:cstheme="majorHAnsi"/>
                <w:color w:val="FFFFFF" w:themeColor="background1"/>
                <w:szCs w:val="22"/>
              </w:rPr>
              <w:t>\s1\</w:t>
            </w:r>
          </w:p>
        </w:tc>
      </w:tr>
      <w:tr w:rsidR="008D6D72" w14:paraId="4484BFAB" w14:textId="77777777">
        <w:trPr>
          <w:trHeight w:val="360"/>
        </w:trPr>
        <w:tc>
          <w:tcPr>
            <w:tcW w:w="3847" w:type="dxa"/>
            <w:tcBorders>
              <w:top w:val="single" w:sz="4" w:space="0" w:color="auto"/>
              <w:left w:val="single" w:sz="4" w:space="0" w:color="FFFFFF"/>
              <w:bottom w:val="single" w:sz="4" w:space="0" w:color="FFFFFF"/>
              <w:right w:val="single" w:sz="4" w:space="0" w:color="FFFFFF"/>
            </w:tcBorders>
          </w:tcPr>
          <w:p w14:paraId="3657531D" w14:textId="23B13717" w:rsidR="00A42F12" w:rsidRPr="00D85B36" w:rsidRDefault="00F30D06" w:rsidP="004A1107">
            <w:pPr>
              <w:ind w:left="-18"/>
              <w:jc w:val="both"/>
              <w:rPr>
                <w:rFonts w:asciiTheme="majorHAnsi" w:hAnsiTheme="majorHAnsi" w:cstheme="majorHAnsi"/>
                <w:szCs w:val="22"/>
                <w:vertAlign w:val="superscript"/>
              </w:rPr>
            </w:pPr>
            <w:r w:rsidRPr="00D85B36">
              <w:rPr>
                <w:rFonts w:asciiTheme="majorHAnsi" w:hAnsiTheme="majorHAnsi" w:cstheme="majorHAnsi"/>
                <w:szCs w:val="22"/>
                <w:vertAlign w:val="superscript"/>
              </w:rPr>
              <w:t>Signature</w:t>
            </w:r>
          </w:p>
        </w:tc>
        <w:tc>
          <w:tcPr>
            <w:tcW w:w="450" w:type="dxa"/>
            <w:tcBorders>
              <w:top w:val="single" w:sz="4" w:space="0" w:color="FFFFFF"/>
              <w:left w:val="single" w:sz="4" w:space="0" w:color="FFFFFF"/>
              <w:bottom w:val="single" w:sz="4" w:space="0" w:color="FFFFFF"/>
              <w:right w:val="single" w:sz="4" w:space="0" w:color="FFFFFF"/>
            </w:tcBorders>
          </w:tcPr>
          <w:p w14:paraId="4F1C539B" w14:textId="77777777" w:rsidR="00A42F12" w:rsidRPr="00D85B36" w:rsidRDefault="00A42F12" w:rsidP="004A1107">
            <w:pPr>
              <w:jc w:val="both"/>
              <w:rPr>
                <w:rFonts w:asciiTheme="majorHAnsi" w:hAnsiTheme="majorHAnsi" w:cstheme="majorHAnsi"/>
                <w:szCs w:val="22"/>
                <w:vertAlign w:val="superscript"/>
              </w:rPr>
            </w:pPr>
          </w:p>
        </w:tc>
        <w:tc>
          <w:tcPr>
            <w:tcW w:w="4163" w:type="dxa"/>
            <w:tcBorders>
              <w:top w:val="single" w:sz="4" w:space="0" w:color="auto"/>
              <w:left w:val="single" w:sz="4" w:space="0" w:color="FFFFFF"/>
              <w:bottom w:val="single" w:sz="4" w:space="0" w:color="FFFFFF"/>
              <w:right w:val="single" w:sz="4" w:space="0" w:color="FFFFFF"/>
            </w:tcBorders>
          </w:tcPr>
          <w:p w14:paraId="0CC03382" w14:textId="17BFD3FA" w:rsidR="00A42F12" w:rsidRPr="00D85B36" w:rsidRDefault="00F30D06" w:rsidP="004A1107">
            <w:pPr>
              <w:jc w:val="both"/>
              <w:rPr>
                <w:rFonts w:asciiTheme="majorHAnsi" w:hAnsiTheme="majorHAnsi" w:cstheme="majorHAnsi"/>
                <w:szCs w:val="22"/>
                <w:vertAlign w:val="superscript"/>
              </w:rPr>
            </w:pPr>
            <w:r w:rsidRPr="00D85B36">
              <w:rPr>
                <w:rFonts w:asciiTheme="majorHAnsi" w:hAnsiTheme="majorHAnsi" w:cstheme="majorHAnsi"/>
                <w:szCs w:val="22"/>
                <w:vertAlign w:val="superscript"/>
              </w:rPr>
              <w:t>Signature</w:t>
            </w:r>
          </w:p>
        </w:tc>
      </w:tr>
      <w:tr w:rsidR="00AC5A0B" w14:paraId="57D7F6CD" w14:textId="77777777">
        <w:trPr>
          <w:trHeight w:val="360"/>
        </w:trPr>
        <w:tc>
          <w:tcPr>
            <w:tcW w:w="3847" w:type="dxa"/>
            <w:tcBorders>
              <w:top w:val="single" w:sz="4" w:space="0" w:color="FFFFFF"/>
              <w:left w:val="single" w:sz="4" w:space="0" w:color="FFFFFF"/>
              <w:right w:val="single" w:sz="4" w:space="0" w:color="FFFFFF"/>
            </w:tcBorders>
          </w:tcPr>
          <w:p w14:paraId="33B9DADD" w14:textId="52EFBB59" w:rsidR="00A42F12" w:rsidRPr="00D85B36" w:rsidRDefault="00F30D06" w:rsidP="004A1107">
            <w:pPr>
              <w:jc w:val="both"/>
              <w:rPr>
                <w:rFonts w:asciiTheme="majorHAnsi" w:hAnsiTheme="majorHAnsi" w:cstheme="majorHAnsi"/>
                <w:szCs w:val="22"/>
              </w:rPr>
            </w:pPr>
            <w:r w:rsidRPr="00D85B36">
              <w:rPr>
                <w:rFonts w:asciiTheme="majorHAnsi" w:hAnsiTheme="majorHAnsi" w:cstheme="majorHAnsi"/>
                <w:color w:val="FFFFFF" w:themeColor="background1"/>
                <w:szCs w:val="22"/>
              </w:rPr>
              <w:t>\n2\</w:t>
            </w:r>
          </w:p>
        </w:tc>
        <w:tc>
          <w:tcPr>
            <w:tcW w:w="450" w:type="dxa"/>
            <w:tcBorders>
              <w:top w:val="single" w:sz="4" w:space="0" w:color="FFFFFF"/>
              <w:left w:val="single" w:sz="4" w:space="0" w:color="FFFFFF"/>
              <w:bottom w:val="single" w:sz="4" w:space="0" w:color="FFFFFF"/>
              <w:right w:val="single" w:sz="4" w:space="0" w:color="FFFFFF"/>
            </w:tcBorders>
          </w:tcPr>
          <w:p w14:paraId="7C0E1EA8" w14:textId="77777777" w:rsidR="00A42F12" w:rsidRPr="00D85B36" w:rsidRDefault="00A42F12" w:rsidP="004A1107">
            <w:pPr>
              <w:jc w:val="both"/>
              <w:rPr>
                <w:rFonts w:asciiTheme="majorHAnsi" w:hAnsiTheme="majorHAnsi" w:cstheme="majorHAnsi"/>
                <w:szCs w:val="22"/>
              </w:rPr>
            </w:pPr>
          </w:p>
        </w:tc>
        <w:tc>
          <w:tcPr>
            <w:tcW w:w="4163" w:type="dxa"/>
            <w:tcBorders>
              <w:top w:val="single" w:sz="4" w:space="0" w:color="FFFFFF"/>
              <w:left w:val="single" w:sz="4" w:space="0" w:color="FFFFFF"/>
              <w:right w:val="single" w:sz="4" w:space="0" w:color="FFFFFF"/>
            </w:tcBorders>
          </w:tcPr>
          <w:p w14:paraId="44BB1315" w14:textId="36AA5FBF" w:rsidR="00A42F12" w:rsidRPr="00D85B36" w:rsidRDefault="00F30D06" w:rsidP="004A1107">
            <w:pPr>
              <w:jc w:val="both"/>
              <w:rPr>
                <w:rFonts w:asciiTheme="majorHAnsi" w:hAnsiTheme="majorHAnsi" w:cstheme="majorHAnsi"/>
                <w:szCs w:val="22"/>
              </w:rPr>
            </w:pPr>
            <w:r w:rsidRPr="00D85B36">
              <w:rPr>
                <w:rFonts w:asciiTheme="majorHAnsi" w:hAnsiTheme="majorHAnsi" w:cstheme="majorHAnsi"/>
                <w:color w:val="FFFFFF" w:themeColor="background1"/>
                <w:szCs w:val="22"/>
              </w:rPr>
              <w:t>\n1\</w:t>
            </w:r>
          </w:p>
        </w:tc>
      </w:tr>
      <w:tr w:rsidR="008D6D72" w14:paraId="2549251C" w14:textId="77777777">
        <w:trPr>
          <w:trHeight w:val="360"/>
        </w:trPr>
        <w:tc>
          <w:tcPr>
            <w:tcW w:w="3847" w:type="dxa"/>
            <w:tcBorders>
              <w:top w:val="single" w:sz="4" w:space="0" w:color="auto"/>
              <w:left w:val="single" w:sz="4" w:space="0" w:color="FFFFFF"/>
              <w:bottom w:val="single" w:sz="4" w:space="0" w:color="FFFFFF"/>
              <w:right w:val="single" w:sz="4" w:space="0" w:color="FFFFFF"/>
            </w:tcBorders>
          </w:tcPr>
          <w:p w14:paraId="1323FF13" w14:textId="7E30BEFC" w:rsidR="00A42F12" w:rsidRPr="00D85B36" w:rsidRDefault="00F30D06" w:rsidP="004A1107">
            <w:pPr>
              <w:jc w:val="both"/>
              <w:rPr>
                <w:rFonts w:asciiTheme="majorHAnsi" w:hAnsiTheme="majorHAnsi" w:cstheme="majorHAnsi"/>
                <w:szCs w:val="22"/>
                <w:vertAlign w:val="superscript"/>
              </w:rPr>
            </w:pPr>
            <w:r w:rsidRPr="00D85B36">
              <w:rPr>
                <w:rFonts w:asciiTheme="majorHAnsi" w:hAnsiTheme="majorHAnsi" w:cstheme="majorHAnsi"/>
                <w:szCs w:val="22"/>
                <w:vertAlign w:val="superscript"/>
              </w:rPr>
              <w:t>Full name</w:t>
            </w:r>
          </w:p>
        </w:tc>
        <w:tc>
          <w:tcPr>
            <w:tcW w:w="450" w:type="dxa"/>
            <w:tcBorders>
              <w:top w:val="single" w:sz="4" w:space="0" w:color="FFFFFF"/>
              <w:left w:val="single" w:sz="4" w:space="0" w:color="FFFFFF"/>
              <w:bottom w:val="single" w:sz="4" w:space="0" w:color="FFFFFF"/>
              <w:right w:val="single" w:sz="4" w:space="0" w:color="FFFFFF"/>
            </w:tcBorders>
          </w:tcPr>
          <w:p w14:paraId="66FD4541" w14:textId="77777777" w:rsidR="00A42F12" w:rsidRPr="00D85B36" w:rsidRDefault="00A42F12" w:rsidP="004A1107">
            <w:pPr>
              <w:jc w:val="both"/>
              <w:rPr>
                <w:rFonts w:asciiTheme="majorHAnsi" w:hAnsiTheme="majorHAnsi" w:cstheme="majorHAnsi"/>
                <w:szCs w:val="22"/>
                <w:vertAlign w:val="superscript"/>
              </w:rPr>
            </w:pPr>
          </w:p>
        </w:tc>
        <w:tc>
          <w:tcPr>
            <w:tcW w:w="4163" w:type="dxa"/>
            <w:tcBorders>
              <w:top w:val="single" w:sz="4" w:space="0" w:color="auto"/>
              <w:left w:val="single" w:sz="4" w:space="0" w:color="FFFFFF"/>
              <w:bottom w:val="single" w:sz="4" w:space="0" w:color="FFFFFF"/>
              <w:right w:val="single" w:sz="4" w:space="0" w:color="FFFFFF"/>
            </w:tcBorders>
          </w:tcPr>
          <w:p w14:paraId="1D56C826" w14:textId="77777777" w:rsidR="00A42F12" w:rsidRPr="00D85B36" w:rsidRDefault="00F30D06" w:rsidP="004A1107">
            <w:pPr>
              <w:jc w:val="both"/>
              <w:rPr>
                <w:rFonts w:asciiTheme="majorHAnsi" w:hAnsiTheme="majorHAnsi" w:cstheme="majorHAnsi"/>
                <w:szCs w:val="22"/>
                <w:vertAlign w:val="superscript"/>
              </w:rPr>
            </w:pPr>
            <w:r w:rsidRPr="00D85B36">
              <w:rPr>
                <w:rFonts w:asciiTheme="majorHAnsi" w:hAnsiTheme="majorHAnsi" w:cstheme="majorHAnsi"/>
                <w:szCs w:val="22"/>
                <w:vertAlign w:val="superscript"/>
              </w:rPr>
              <w:t>Full name</w:t>
            </w:r>
          </w:p>
        </w:tc>
      </w:tr>
      <w:tr w:rsidR="008D6D72" w14:paraId="3E1BBCD3" w14:textId="77777777">
        <w:trPr>
          <w:trHeight w:val="360"/>
        </w:trPr>
        <w:tc>
          <w:tcPr>
            <w:tcW w:w="3847" w:type="dxa"/>
            <w:tcBorders>
              <w:top w:val="single" w:sz="4" w:space="0" w:color="FFFFFF"/>
              <w:left w:val="single" w:sz="4" w:space="0" w:color="FFFFFF"/>
              <w:bottom w:val="single" w:sz="4" w:space="0" w:color="auto"/>
              <w:right w:val="single" w:sz="4" w:space="0" w:color="FFFFFF"/>
            </w:tcBorders>
          </w:tcPr>
          <w:p w14:paraId="02216BB5" w14:textId="3906A78B" w:rsidR="00A42F12" w:rsidRPr="00D85B36" w:rsidRDefault="00F30D06" w:rsidP="004A1107">
            <w:pPr>
              <w:jc w:val="both"/>
              <w:rPr>
                <w:rFonts w:asciiTheme="majorHAnsi" w:hAnsiTheme="majorHAnsi" w:cstheme="majorHAnsi"/>
                <w:szCs w:val="22"/>
              </w:rPr>
            </w:pPr>
            <w:r w:rsidRPr="00D85B36">
              <w:rPr>
                <w:rFonts w:asciiTheme="majorHAnsi" w:hAnsiTheme="majorHAnsi" w:cstheme="majorHAnsi"/>
                <w:color w:val="FFFFFF" w:themeColor="background1"/>
                <w:szCs w:val="22"/>
              </w:rPr>
              <w:t>\t2\</w:t>
            </w:r>
          </w:p>
        </w:tc>
        <w:tc>
          <w:tcPr>
            <w:tcW w:w="450" w:type="dxa"/>
            <w:tcBorders>
              <w:top w:val="single" w:sz="4" w:space="0" w:color="FFFFFF"/>
              <w:left w:val="single" w:sz="4" w:space="0" w:color="FFFFFF"/>
              <w:bottom w:val="single" w:sz="4" w:space="0" w:color="FFFFFF"/>
              <w:right w:val="single" w:sz="4" w:space="0" w:color="FFFFFF"/>
            </w:tcBorders>
          </w:tcPr>
          <w:p w14:paraId="572DABA3" w14:textId="77777777" w:rsidR="00A42F12" w:rsidRPr="00D85B36" w:rsidRDefault="00A42F12" w:rsidP="004A1107">
            <w:pPr>
              <w:jc w:val="both"/>
              <w:rPr>
                <w:rFonts w:asciiTheme="majorHAnsi" w:hAnsiTheme="majorHAnsi" w:cstheme="majorHAnsi"/>
                <w:szCs w:val="22"/>
              </w:rPr>
            </w:pPr>
          </w:p>
        </w:tc>
        <w:tc>
          <w:tcPr>
            <w:tcW w:w="4163" w:type="dxa"/>
            <w:tcBorders>
              <w:top w:val="single" w:sz="4" w:space="0" w:color="FFFFFF"/>
              <w:left w:val="single" w:sz="4" w:space="0" w:color="FFFFFF"/>
              <w:bottom w:val="single" w:sz="4" w:space="0" w:color="auto"/>
              <w:right w:val="single" w:sz="4" w:space="0" w:color="FFFFFF"/>
            </w:tcBorders>
          </w:tcPr>
          <w:p w14:paraId="0E1E5E7E" w14:textId="28BB1527" w:rsidR="00A42F12" w:rsidRPr="00D85B36" w:rsidRDefault="00F30D06" w:rsidP="004A1107">
            <w:pPr>
              <w:jc w:val="both"/>
              <w:rPr>
                <w:rFonts w:asciiTheme="majorHAnsi" w:hAnsiTheme="majorHAnsi" w:cstheme="majorHAnsi"/>
                <w:szCs w:val="22"/>
              </w:rPr>
            </w:pPr>
            <w:r w:rsidRPr="00D85B36">
              <w:rPr>
                <w:rFonts w:asciiTheme="majorHAnsi" w:hAnsiTheme="majorHAnsi" w:cstheme="majorHAnsi"/>
                <w:color w:val="FFFFFF" w:themeColor="background1"/>
                <w:szCs w:val="22"/>
              </w:rPr>
              <w:t>\t1\</w:t>
            </w:r>
          </w:p>
        </w:tc>
      </w:tr>
      <w:tr w:rsidR="008D6D72" w14:paraId="108098B3" w14:textId="77777777">
        <w:trPr>
          <w:trHeight w:val="360"/>
        </w:trPr>
        <w:tc>
          <w:tcPr>
            <w:tcW w:w="3847" w:type="dxa"/>
            <w:tcBorders>
              <w:top w:val="single" w:sz="4" w:space="0" w:color="auto"/>
              <w:left w:val="single" w:sz="4" w:space="0" w:color="FFFFFF"/>
              <w:bottom w:val="single" w:sz="4" w:space="0" w:color="FFFFFF"/>
              <w:right w:val="single" w:sz="4" w:space="0" w:color="FFFFFF"/>
            </w:tcBorders>
          </w:tcPr>
          <w:p w14:paraId="4927B535" w14:textId="597EEC41" w:rsidR="00A42F12" w:rsidRPr="00D85B36" w:rsidRDefault="00F30D06" w:rsidP="004A1107">
            <w:pPr>
              <w:jc w:val="both"/>
              <w:rPr>
                <w:rFonts w:asciiTheme="majorHAnsi" w:hAnsiTheme="majorHAnsi" w:cstheme="majorHAnsi"/>
                <w:szCs w:val="22"/>
                <w:vertAlign w:val="superscript"/>
              </w:rPr>
            </w:pPr>
            <w:r w:rsidRPr="00D85B36">
              <w:rPr>
                <w:rFonts w:asciiTheme="majorHAnsi" w:hAnsiTheme="majorHAnsi" w:cstheme="majorHAnsi"/>
                <w:szCs w:val="22"/>
                <w:vertAlign w:val="superscript"/>
              </w:rPr>
              <w:t>Title</w:t>
            </w:r>
          </w:p>
        </w:tc>
        <w:tc>
          <w:tcPr>
            <w:tcW w:w="450" w:type="dxa"/>
            <w:tcBorders>
              <w:top w:val="single" w:sz="4" w:space="0" w:color="FFFFFF"/>
              <w:left w:val="single" w:sz="4" w:space="0" w:color="FFFFFF"/>
              <w:bottom w:val="single" w:sz="4" w:space="0" w:color="FFFFFF"/>
              <w:right w:val="single" w:sz="4" w:space="0" w:color="FFFFFF"/>
            </w:tcBorders>
          </w:tcPr>
          <w:p w14:paraId="135F81D5" w14:textId="77777777" w:rsidR="00A42F12" w:rsidRPr="00D85B36" w:rsidRDefault="00A42F12" w:rsidP="004A1107">
            <w:pPr>
              <w:jc w:val="both"/>
              <w:rPr>
                <w:rFonts w:asciiTheme="majorHAnsi" w:hAnsiTheme="majorHAnsi" w:cstheme="majorHAnsi"/>
                <w:szCs w:val="22"/>
                <w:vertAlign w:val="superscript"/>
              </w:rPr>
            </w:pPr>
          </w:p>
        </w:tc>
        <w:tc>
          <w:tcPr>
            <w:tcW w:w="4163" w:type="dxa"/>
            <w:tcBorders>
              <w:top w:val="single" w:sz="4" w:space="0" w:color="auto"/>
              <w:left w:val="single" w:sz="4" w:space="0" w:color="FFFFFF"/>
              <w:bottom w:val="single" w:sz="4" w:space="0" w:color="FFFFFF"/>
              <w:right w:val="single" w:sz="4" w:space="0" w:color="FFFFFF"/>
            </w:tcBorders>
          </w:tcPr>
          <w:p w14:paraId="5204781C" w14:textId="77777777" w:rsidR="00A42F12" w:rsidRPr="00D85B36" w:rsidRDefault="00F30D06" w:rsidP="004A1107">
            <w:pPr>
              <w:jc w:val="both"/>
              <w:rPr>
                <w:rFonts w:asciiTheme="majorHAnsi" w:hAnsiTheme="majorHAnsi" w:cstheme="majorHAnsi"/>
                <w:szCs w:val="22"/>
                <w:vertAlign w:val="superscript"/>
              </w:rPr>
            </w:pPr>
            <w:r w:rsidRPr="00D85B36">
              <w:rPr>
                <w:rFonts w:asciiTheme="majorHAnsi" w:hAnsiTheme="majorHAnsi" w:cstheme="majorHAnsi"/>
                <w:szCs w:val="22"/>
                <w:vertAlign w:val="superscript"/>
              </w:rPr>
              <w:t>Title</w:t>
            </w:r>
          </w:p>
        </w:tc>
      </w:tr>
      <w:tr w:rsidR="008D6D72" w14:paraId="3C58616E" w14:textId="77777777">
        <w:trPr>
          <w:trHeight w:val="90"/>
        </w:trPr>
        <w:tc>
          <w:tcPr>
            <w:tcW w:w="3847" w:type="dxa"/>
            <w:tcBorders>
              <w:top w:val="single" w:sz="4" w:space="0" w:color="FFFFFF"/>
              <w:left w:val="single" w:sz="4" w:space="0" w:color="FFFFFF"/>
              <w:bottom w:val="single" w:sz="4" w:space="0" w:color="auto"/>
              <w:right w:val="single" w:sz="4" w:space="0" w:color="FFFFFF"/>
            </w:tcBorders>
          </w:tcPr>
          <w:p w14:paraId="306ECC4B" w14:textId="6C0E6514" w:rsidR="00567696" w:rsidRPr="00D85B36" w:rsidRDefault="00F30D06" w:rsidP="004A1107">
            <w:pPr>
              <w:jc w:val="both"/>
              <w:rPr>
                <w:rFonts w:asciiTheme="majorHAnsi" w:hAnsiTheme="majorHAnsi" w:cstheme="majorHAnsi"/>
                <w:szCs w:val="22"/>
              </w:rPr>
            </w:pPr>
            <w:r w:rsidRPr="00D85B36">
              <w:rPr>
                <w:rFonts w:asciiTheme="majorHAnsi" w:hAnsiTheme="majorHAnsi" w:cstheme="majorHAnsi"/>
                <w:color w:val="FFFFFF" w:themeColor="background1"/>
                <w:szCs w:val="22"/>
              </w:rPr>
              <w:t>\d2\</w:t>
            </w:r>
          </w:p>
        </w:tc>
        <w:tc>
          <w:tcPr>
            <w:tcW w:w="450" w:type="dxa"/>
            <w:tcBorders>
              <w:top w:val="single" w:sz="4" w:space="0" w:color="FFFFFF"/>
              <w:left w:val="single" w:sz="4" w:space="0" w:color="FFFFFF"/>
              <w:bottom w:val="single" w:sz="4" w:space="0" w:color="FFFFFF"/>
              <w:right w:val="single" w:sz="4" w:space="0" w:color="FFFFFF"/>
            </w:tcBorders>
          </w:tcPr>
          <w:p w14:paraId="25A014BE" w14:textId="77777777" w:rsidR="00567696" w:rsidRPr="00D85B36" w:rsidRDefault="00567696" w:rsidP="004A1107">
            <w:pPr>
              <w:jc w:val="both"/>
              <w:rPr>
                <w:rFonts w:asciiTheme="majorHAnsi" w:hAnsiTheme="majorHAnsi" w:cstheme="majorHAnsi"/>
                <w:szCs w:val="22"/>
              </w:rPr>
            </w:pPr>
          </w:p>
        </w:tc>
        <w:tc>
          <w:tcPr>
            <w:tcW w:w="4163" w:type="dxa"/>
            <w:tcBorders>
              <w:top w:val="single" w:sz="4" w:space="0" w:color="FFFFFF"/>
              <w:left w:val="single" w:sz="4" w:space="0" w:color="FFFFFF"/>
              <w:bottom w:val="single" w:sz="4" w:space="0" w:color="auto"/>
              <w:right w:val="single" w:sz="4" w:space="0" w:color="FFFFFF"/>
            </w:tcBorders>
          </w:tcPr>
          <w:p w14:paraId="0948790B" w14:textId="59601271" w:rsidR="00567696" w:rsidRPr="00D85B36" w:rsidRDefault="00F30D06" w:rsidP="004A1107">
            <w:pPr>
              <w:jc w:val="both"/>
              <w:rPr>
                <w:rFonts w:asciiTheme="majorHAnsi" w:hAnsiTheme="majorHAnsi" w:cstheme="majorHAnsi"/>
                <w:szCs w:val="22"/>
              </w:rPr>
            </w:pPr>
            <w:r w:rsidRPr="00D85B36">
              <w:rPr>
                <w:rFonts w:asciiTheme="majorHAnsi" w:hAnsiTheme="majorHAnsi" w:cstheme="majorHAnsi"/>
                <w:color w:val="FFFFFF" w:themeColor="background1"/>
                <w:szCs w:val="22"/>
              </w:rPr>
              <w:t>\d1\</w:t>
            </w:r>
          </w:p>
        </w:tc>
      </w:tr>
      <w:tr w:rsidR="008D6D72" w14:paraId="5C93E6D6" w14:textId="77777777">
        <w:trPr>
          <w:trHeight w:val="70"/>
        </w:trPr>
        <w:tc>
          <w:tcPr>
            <w:tcW w:w="3847" w:type="dxa"/>
            <w:tcBorders>
              <w:top w:val="single" w:sz="4" w:space="0" w:color="auto"/>
              <w:left w:val="single" w:sz="4" w:space="0" w:color="FFFFFF"/>
              <w:bottom w:val="single" w:sz="4" w:space="0" w:color="FFFFFF"/>
              <w:right w:val="single" w:sz="4" w:space="0" w:color="FFFFFF"/>
            </w:tcBorders>
          </w:tcPr>
          <w:p w14:paraId="259E88E9" w14:textId="77777777" w:rsidR="00567696" w:rsidRPr="00D85B36" w:rsidRDefault="00F30D06" w:rsidP="004A1107">
            <w:pPr>
              <w:jc w:val="both"/>
              <w:rPr>
                <w:rFonts w:asciiTheme="majorHAnsi" w:hAnsiTheme="majorHAnsi" w:cstheme="majorHAnsi"/>
                <w:szCs w:val="22"/>
                <w:vertAlign w:val="superscript"/>
              </w:rPr>
            </w:pPr>
            <w:r w:rsidRPr="00D85B36">
              <w:rPr>
                <w:rFonts w:asciiTheme="majorHAnsi" w:hAnsiTheme="majorHAnsi" w:cstheme="majorHAnsi"/>
                <w:szCs w:val="22"/>
                <w:vertAlign w:val="superscript"/>
              </w:rPr>
              <w:t>Date</w:t>
            </w:r>
          </w:p>
        </w:tc>
        <w:tc>
          <w:tcPr>
            <w:tcW w:w="450" w:type="dxa"/>
            <w:tcBorders>
              <w:top w:val="single" w:sz="4" w:space="0" w:color="FFFFFF"/>
              <w:left w:val="single" w:sz="4" w:space="0" w:color="FFFFFF"/>
              <w:bottom w:val="single" w:sz="4" w:space="0" w:color="FFFFFF"/>
              <w:right w:val="single" w:sz="4" w:space="0" w:color="FFFFFF"/>
            </w:tcBorders>
          </w:tcPr>
          <w:p w14:paraId="4DF72537" w14:textId="77777777" w:rsidR="00567696" w:rsidRPr="00D85B36" w:rsidRDefault="00567696" w:rsidP="004A1107">
            <w:pPr>
              <w:jc w:val="both"/>
              <w:rPr>
                <w:rFonts w:asciiTheme="majorHAnsi" w:hAnsiTheme="majorHAnsi" w:cstheme="majorHAnsi"/>
                <w:szCs w:val="22"/>
                <w:vertAlign w:val="superscript"/>
              </w:rPr>
            </w:pPr>
          </w:p>
        </w:tc>
        <w:tc>
          <w:tcPr>
            <w:tcW w:w="4163" w:type="dxa"/>
            <w:tcBorders>
              <w:top w:val="single" w:sz="4" w:space="0" w:color="auto"/>
              <w:left w:val="single" w:sz="4" w:space="0" w:color="FFFFFF"/>
              <w:bottom w:val="single" w:sz="4" w:space="0" w:color="FFFFFF"/>
              <w:right w:val="single" w:sz="4" w:space="0" w:color="FFFFFF"/>
            </w:tcBorders>
          </w:tcPr>
          <w:p w14:paraId="1D5B8F44" w14:textId="3FE10CE4" w:rsidR="00567696" w:rsidRPr="00D85B36" w:rsidRDefault="00F30D06" w:rsidP="004A1107">
            <w:pPr>
              <w:jc w:val="both"/>
              <w:rPr>
                <w:rFonts w:asciiTheme="majorHAnsi" w:hAnsiTheme="majorHAnsi" w:cstheme="majorHAnsi"/>
                <w:szCs w:val="22"/>
                <w:vertAlign w:val="superscript"/>
              </w:rPr>
            </w:pPr>
            <w:r w:rsidRPr="00D85B36">
              <w:rPr>
                <w:rFonts w:asciiTheme="majorHAnsi" w:hAnsiTheme="majorHAnsi" w:cstheme="majorHAnsi"/>
                <w:szCs w:val="22"/>
                <w:vertAlign w:val="superscript"/>
              </w:rPr>
              <w:t>Date</w:t>
            </w:r>
          </w:p>
        </w:tc>
      </w:tr>
    </w:tbl>
    <w:p w14:paraId="09712B36" w14:textId="0673759C" w:rsidR="000E5F25" w:rsidRPr="00D85B36" w:rsidRDefault="000E5F25" w:rsidP="000E5F25">
      <w:pPr>
        <w:pStyle w:val="ListParagraph"/>
        <w:numPr>
          <w:ilvl w:val="0"/>
          <w:numId w:val="0"/>
        </w:numPr>
        <w:ind w:left="720"/>
        <w:rPr>
          <w:rFonts w:asciiTheme="majorHAnsi" w:eastAsia="Times New Roman" w:hAnsiTheme="majorHAnsi" w:cstheme="majorHAnsi"/>
        </w:rPr>
      </w:pPr>
    </w:p>
    <w:sectPr w:rsidR="000E5F25" w:rsidRPr="00D85B36" w:rsidSect="00F45E1C">
      <w:headerReference w:type="even" r:id="rId17"/>
      <w:headerReference w:type="default" r:id="rId18"/>
      <w:footerReference w:type="default" r:id="rId19"/>
      <w:headerReference w:type="first" r:id="rId20"/>
      <w:pgSz w:w="12240" w:h="15840"/>
      <w:pgMar w:top="1440" w:right="1800" w:bottom="1440" w:left="1800" w:header="720"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Contract Specialist" w:date="2025-10-21T09:54:00Z" w:initials="CS">
    <w:p w14:paraId="21F91974" w14:textId="77777777" w:rsidR="006F2B80" w:rsidRDefault="006F2B80" w:rsidP="006F2B80">
      <w:pPr>
        <w:pStyle w:val="CommentText"/>
      </w:pPr>
      <w:r>
        <w:rPr>
          <w:rStyle w:val="CommentReference"/>
        </w:rPr>
        <w:annotationRef/>
      </w:r>
      <w:r>
        <w:t>This looks like a data exchange standard utilized in Europe. Do we have capacity to provide guidance on this?</w:t>
      </w:r>
    </w:p>
  </w:comment>
  <w:comment w:id="23" w:author="Ellis, Scott" w:date="2025-10-21T16:04:00Z" w:initials="ES">
    <w:p w14:paraId="6F1F69BE" w14:textId="05D26DFF" w:rsidR="00C342EA" w:rsidRDefault="00C342EA">
      <w:pPr>
        <w:pStyle w:val="CommentText"/>
      </w:pPr>
      <w:r>
        <w:rPr>
          <w:rStyle w:val="CommentReference"/>
        </w:rPr>
        <w:annotationRef/>
      </w:r>
      <w:r w:rsidRPr="53D96849">
        <w:t>Yes you are correct, which is why I included a customer requirement that they must provide all information and context about this standard.</w:t>
      </w:r>
    </w:p>
  </w:comment>
  <w:comment w:id="25" w:author="Contract Specialist" w:date="2025-10-21T10:28:00Z" w:initials="CS">
    <w:p w14:paraId="315A7B74" w14:textId="77777777" w:rsidR="007A20EC" w:rsidRDefault="007A20EC" w:rsidP="007A20EC">
      <w:pPr>
        <w:pStyle w:val="CommentText"/>
      </w:pPr>
      <w:r>
        <w:rPr>
          <w:rStyle w:val="CommentReference"/>
        </w:rPr>
        <w:annotationRef/>
      </w:r>
      <w:r>
        <w:t>Note: References have been updated in line to Amendment to WofGA 3.0</w:t>
      </w:r>
    </w:p>
  </w:comment>
  <w:comment w:id="26" w:author="Johnson, Will" w:date="2025-10-22T10:48:00Z" w:initials="WJ">
    <w:p w14:paraId="520971EA" w14:textId="77777777" w:rsidR="00EF360D" w:rsidRDefault="00EF360D" w:rsidP="00EF360D">
      <w:pPr>
        <w:pStyle w:val="CommentText"/>
      </w:pPr>
      <w:r>
        <w:rPr>
          <w:rStyle w:val="CommentReference"/>
        </w:rPr>
        <w:annotationRef/>
      </w:r>
      <w:r>
        <w:t>Does this need to be changed to “Section 27.1(b)(a)”?</w:t>
      </w:r>
    </w:p>
  </w:comment>
  <w:comment w:id="27" w:author="Contract Specialist" w:date="2025-10-22T16:57:00Z" w:initials="CS">
    <w:p w14:paraId="66208689" w14:textId="77777777" w:rsidR="006260C7" w:rsidRDefault="006260C7" w:rsidP="006260C7">
      <w:pPr>
        <w:pStyle w:val="CommentText"/>
      </w:pPr>
      <w:r>
        <w:rPr>
          <w:rStyle w:val="CommentReference"/>
        </w:rPr>
        <w:annotationRef/>
      </w:r>
      <w:r>
        <w:t>No these references have been intentionally updated as stated above to align to New Contract Orders under WofGa 3.0</w:t>
      </w:r>
    </w:p>
  </w:comment>
  <w:comment w:id="28" w:author="Contract Specialist" w:date="2025-10-21T10:08:00Z" w:initials="CS">
    <w:p w14:paraId="12929DEC" w14:textId="08DA545C" w:rsidR="0023103A" w:rsidRDefault="0023103A" w:rsidP="0023103A">
      <w:pPr>
        <w:pStyle w:val="CommentText"/>
      </w:pPr>
      <w:r>
        <w:rPr>
          <w:rStyle w:val="CommentReference"/>
        </w:rPr>
        <w:annotationRef/>
      </w:r>
      <w:r>
        <w:rPr>
          <w:color w:val="000000"/>
          <w:lang w:val="en-AU"/>
        </w:rPr>
        <w:t>This language was in the new draft however I do not recommend including unless we are certain we can meet these targets. Further, I would need a copy of the document to  include  as an appendix.</w:t>
      </w:r>
    </w:p>
    <w:p w14:paraId="1DC13124" w14:textId="77777777" w:rsidR="0023103A" w:rsidRDefault="0023103A" w:rsidP="0023103A">
      <w:pPr>
        <w:pStyle w:val="CommentText"/>
      </w:pPr>
    </w:p>
    <w:p w14:paraId="3812276E" w14:textId="77777777" w:rsidR="0023103A" w:rsidRDefault="0023103A" w:rsidP="0023103A">
      <w:pPr>
        <w:pStyle w:val="CommentText"/>
      </w:pPr>
      <w:r>
        <w:rPr>
          <w:i/>
          <w:iCs/>
          <w:color w:val="000000"/>
          <w:highlight w:val="yellow"/>
          <w:lang w:val="en-AU"/>
        </w:rPr>
        <w:t>AWS will deliver each activity in its corresponding timeline based has been based on document titled “AWS CIDMS/DARP Indicative Project Plan.pdf”.</w:t>
      </w:r>
    </w:p>
  </w:comment>
  <w:comment w:id="29" w:author="Ellis, Scott" w:date="1900-01-01T00:00:00Z" w:initials="ES">
    <w:p w14:paraId="55C47BA2" w14:textId="45A15D1A" w:rsidR="0055735B" w:rsidRDefault="0055735B">
      <w:pPr>
        <w:pStyle w:val="CommentText"/>
      </w:pPr>
      <w:r>
        <w:rPr>
          <w:rStyle w:val="CommentReference"/>
        </w:rPr>
        <w:annotationRef/>
      </w:r>
      <w:r w:rsidRPr="43AC8800">
        <w:t>The customer has requested that we provide some type of indicative timeline that we will work towards. Keen for your perspective on how best we present this in the SOW, as you're right we cannot commit to timelines, simply work against the indicative timeline under T&amp;M</w:t>
      </w:r>
    </w:p>
    <w:p w14:paraId="3AE24BDA" w14:textId="7756631B" w:rsidR="0055735B" w:rsidRDefault="0055735B">
      <w:pPr>
        <w:pStyle w:val="CommentText"/>
      </w:pPr>
    </w:p>
    <w:p w14:paraId="328651EB" w14:textId="14EA0EB2" w:rsidR="0055735B" w:rsidRDefault="0055735B">
      <w:pPr>
        <w:pStyle w:val="CommentText"/>
      </w:pPr>
      <w:r w:rsidRPr="6A8227DF">
        <w:t>In another SOW we used this language, for example;</w:t>
      </w:r>
    </w:p>
    <w:p w14:paraId="719B6EC8" w14:textId="03995AEF" w:rsidR="0055735B" w:rsidRDefault="0055735B">
      <w:pPr>
        <w:pStyle w:val="CommentText"/>
      </w:pPr>
    </w:p>
    <w:p w14:paraId="218CE970" w14:textId="4EC05EF3" w:rsidR="0055735B" w:rsidRDefault="0055735B">
      <w:pPr>
        <w:pStyle w:val="CommentText"/>
      </w:pPr>
      <w:r w:rsidRPr="5BFC69E4">
        <w:t>AWS will deliver each activity in its corresponding timeline as per the table below.  AWS and Customer agree that AWS’s provision of AWS Professional Services under this SOW, and corresponding timelines, depend on Customer’s cooperation and direction and the timelines provided below are only estimates and might vary due to Customer’s directions, external factors outside of AWS’s control and any changes to the scope of work under this SOW. </w:t>
      </w:r>
    </w:p>
  </w:comment>
  <w:comment w:id="30" w:author="Ellis, Scott" w:date="2025-10-21T16:08:00Z" w:initials="ES">
    <w:p w14:paraId="5BB8FE5F" w14:textId="01B551EE" w:rsidR="00312271" w:rsidRDefault="00312271">
      <w:pPr>
        <w:pStyle w:val="CommentText"/>
      </w:pPr>
      <w:r>
        <w:rPr>
          <w:rStyle w:val="CommentReference"/>
        </w:rPr>
        <w:annotationRef/>
      </w:r>
      <w:r w:rsidRPr="113C61DB">
        <w:t>With other SOWs, such as SOW-041764 we included reference to the attachment like this and then sent the project plan separately. It's a large PDF which would not present well as an appendix</w:t>
      </w:r>
    </w:p>
  </w:comment>
  <w:comment w:id="31" w:author="Contract Specialist" w:date="2025-10-21T10:09:00Z" w:initials="CS">
    <w:p w14:paraId="5E87D7F6" w14:textId="77777777" w:rsidR="0023103A" w:rsidRDefault="0023103A" w:rsidP="0023103A">
      <w:pPr>
        <w:pStyle w:val="CommentText"/>
      </w:pPr>
      <w:r>
        <w:rPr>
          <w:rStyle w:val="CommentReference"/>
        </w:rPr>
        <w:annotationRef/>
      </w:r>
      <w:r>
        <w:t>Per above, strongly suggest removal of this line unless we are prepared to commit to that timeframe.</w:t>
      </w:r>
    </w:p>
  </w:comment>
  <w:comment w:id="32" w:author="Ellis, Scott" w:date="2025-10-21T16:05:00Z" w:initials="ES">
    <w:p w14:paraId="5933BC70" w14:textId="529AC4AB" w:rsidR="00E30C12" w:rsidRDefault="00E30C12">
      <w:pPr>
        <w:pStyle w:val="CommentText"/>
      </w:pPr>
      <w:r>
        <w:rPr>
          <w:rStyle w:val="CommentReference"/>
        </w:rPr>
        <w:annotationRef/>
      </w:r>
      <w:r w:rsidRPr="04094833">
        <w:t>This one is intended to say that the requirements gathering process must be timeboxed in order for us to start building the design. We don't want 3 months requirements gathering</w:t>
      </w:r>
    </w:p>
  </w:comment>
  <w:comment w:id="35" w:author="Contract Specialist" w:date="2025-10-21T10:22:00Z" w:initials="CS">
    <w:p w14:paraId="7AC06468" w14:textId="4ECA2F08" w:rsidR="007A20EC" w:rsidRDefault="007A20EC" w:rsidP="007A20EC">
      <w:pPr>
        <w:pStyle w:val="CommentText"/>
      </w:pPr>
      <w:r>
        <w:rPr>
          <w:rStyle w:val="CommentReference"/>
        </w:rPr>
        <w:annotationRef/>
      </w:r>
      <w:r>
        <w:t>Can you please  lock CPQ to ensure updates flow  through</w:t>
      </w:r>
    </w:p>
    <w:p w14:paraId="45AE925F" w14:textId="52D851BC" w:rsidR="007A20EC" w:rsidRDefault="007A20EC" w:rsidP="007A20EC">
      <w:pPr>
        <w:pStyle w:val="CommentText"/>
      </w:pPr>
      <w:r>
        <w:rPr>
          <w:noProof/>
        </w:rPr>
        <w:drawing>
          <wp:inline distT="0" distB="0" distL="0" distR="0" wp14:anchorId="4FC47B4D" wp14:editId="504DF962">
            <wp:extent cx="2715004" cy="2210108"/>
            <wp:effectExtent l="0" t="0" r="9525" b="0"/>
            <wp:docPr id="189545620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56209" name="Picture 1895456209" descr="Image"/>
                    <pic:cNvPicPr/>
                  </pic:nvPicPr>
                  <pic:blipFill>
                    <a:blip r:embed="rId1"/>
                    <a:stretch>
                      <a:fillRect/>
                    </a:stretch>
                  </pic:blipFill>
                  <pic:spPr>
                    <a:xfrm>
                      <a:off x="0" y="0"/>
                      <a:ext cx="2715004" cy="2210108"/>
                    </a:xfrm>
                    <a:prstGeom prst="rect">
                      <a:avLst/>
                    </a:prstGeom>
                  </pic:spPr>
                </pic:pic>
              </a:graphicData>
            </a:graphic>
          </wp:inline>
        </w:drawing>
      </w:r>
    </w:p>
  </w:comment>
  <w:comment w:id="36" w:author="Johnson, Will" w:date="2025-10-22T10:55:00Z" w:initials="WJ">
    <w:p w14:paraId="4762AFB2" w14:textId="77777777" w:rsidR="00462151" w:rsidRDefault="00462151" w:rsidP="00462151">
      <w:pPr>
        <w:pStyle w:val="CommentText"/>
      </w:pPr>
      <w:r>
        <w:rPr>
          <w:rStyle w:val="CommentReference"/>
        </w:rPr>
        <w:annotationRef/>
      </w:r>
      <w:r>
        <w:t>I have locked the proposal as suggested above. This rate table looks incorrect though.</w:t>
      </w:r>
    </w:p>
  </w:comment>
  <w:comment w:id="37" w:author="Contract Specialist" w:date="2025-10-22T16:59:00Z" w:initials="CS">
    <w:p w14:paraId="50D68479" w14:textId="77777777" w:rsidR="00B822F2" w:rsidRDefault="00B822F2" w:rsidP="00B822F2">
      <w:pPr>
        <w:pStyle w:val="CommentText"/>
      </w:pPr>
      <w:r>
        <w:rPr>
          <w:rStyle w:val="CommentReference"/>
        </w:rPr>
        <w:annotationRef/>
      </w:r>
      <w:r>
        <w:rPr>
          <w:b/>
          <w:bCs/>
          <w:highlight w:val="yellow"/>
        </w:rPr>
        <w:t>TO BE REVIEWED</w:t>
      </w:r>
    </w:p>
  </w:comment>
  <w:comment w:id="39" w:author="Johnson, Will" w:date="2025-10-22T10:56:00Z" w:initials="WJ">
    <w:p w14:paraId="2F76C0BD" w14:textId="159F8381" w:rsidR="005D27BD" w:rsidRDefault="005D27BD" w:rsidP="005D27BD">
      <w:pPr>
        <w:pStyle w:val="CommentText"/>
      </w:pPr>
      <w:r>
        <w:rPr>
          <w:rStyle w:val="CommentReference"/>
        </w:rPr>
        <w:annotationRef/>
      </w:r>
      <w:r>
        <w:t>We have included 5% T&amp;E using the primary proposal so this should not be $0</w:t>
      </w:r>
    </w:p>
  </w:comment>
  <w:comment w:id="40" w:author="Contract Specialist" w:date="2025-10-22T16:59:00Z" w:initials="CS">
    <w:p w14:paraId="2491D7A0" w14:textId="77777777" w:rsidR="00B822F2" w:rsidRDefault="00B822F2" w:rsidP="00B822F2">
      <w:pPr>
        <w:pStyle w:val="CommentText"/>
      </w:pPr>
      <w:r>
        <w:rPr>
          <w:rStyle w:val="CommentReference"/>
        </w:rPr>
        <w:annotationRef/>
      </w:r>
      <w:r>
        <w:rPr>
          <w:b/>
          <w:bCs/>
          <w:highlight w:val="yellow"/>
        </w:rPr>
        <w:t>TO BE REVIEWED</w:t>
      </w:r>
    </w:p>
  </w:comment>
  <w:comment w:id="45" w:author="Contract Specialist" w:date="2025-10-21T10:36:00Z" w:initials="CS">
    <w:p w14:paraId="7A409B59" w14:textId="4AEA2A58" w:rsidR="00630060" w:rsidRDefault="00630060" w:rsidP="00630060">
      <w:pPr>
        <w:pStyle w:val="CommentText"/>
      </w:pPr>
      <w:r>
        <w:rPr>
          <w:rStyle w:val="CommentReference"/>
        </w:rPr>
        <w:annotationRef/>
      </w:r>
      <w:r>
        <w:rPr>
          <w:b/>
          <w:bCs/>
          <w:highlight w:val="green"/>
        </w:rPr>
        <w:t>@LEGAL:</w:t>
      </w:r>
      <w:r>
        <w:t xml:space="preserve"> Customer has requested the following language replace current: </w:t>
      </w:r>
    </w:p>
    <w:p w14:paraId="1B94A34A" w14:textId="77777777" w:rsidR="00630060" w:rsidRDefault="00630060" w:rsidP="00630060">
      <w:pPr>
        <w:pStyle w:val="CommentText"/>
      </w:pPr>
    </w:p>
    <w:p w14:paraId="41ED092E" w14:textId="77777777" w:rsidR="00630060" w:rsidRDefault="00630060" w:rsidP="00630060">
      <w:pPr>
        <w:pStyle w:val="CommentText"/>
      </w:pPr>
      <w:r>
        <w:rPr>
          <w:i/>
          <w:iCs/>
        </w:rPr>
        <w:t>“on the earlier of: (a) the scope of the AWS Professional Services being fully completed and all Deliverables provided to and accepted  by Customer; or (b) the aggregate fee total being exhausted, which is expected to be on or around 31 January 2026”</w:t>
      </w:r>
    </w:p>
  </w:comment>
  <w:comment w:id="46" w:author="AWS Legal" w:date="2025-10-23T14:08:00Z" w:initials="AL">
    <w:p w14:paraId="223C273D" w14:textId="77777777" w:rsidR="00C55B7A" w:rsidRDefault="00C55B7A" w:rsidP="00C55B7A">
      <w:pPr>
        <w:pStyle w:val="CommentText"/>
      </w:pPr>
      <w:r>
        <w:rPr>
          <w:rStyle w:val="CommentReference"/>
        </w:rPr>
        <w:annotationRef/>
      </w:r>
      <w:r>
        <w:t xml:space="preserve">AWS is unable to agree to Customer’s proposed  language. SOWs under WoGA 3.0 use a SOW template that we cannot substantially amend without DTA consent (aside from changing specific number of months). </w:t>
      </w:r>
      <w:r>
        <w:br/>
      </w:r>
      <w:r>
        <w:br/>
        <w:t>Furthermore, under Schedule of Rates section of SOW, aggregate fees for work will not exceed the estimated total without the prior written authorisation of parties. Under Universal SOW Terms 28, Customer may terminate SOW for any reason by providing AWS with 2 weeks written notice provided Customer has paid for all Charges already performed, in-progress and scheduled to occur during the Notice Period, as well as expenses incurred in Notice Period. Does Customer have specific concerns?</w:t>
      </w:r>
    </w:p>
  </w:comment>
  <w:comment w:id="48" w:author="Contract Specialist" w:date="2025-10-21T10:34:00Z" w:initials="CS">
    <w:p w14:paraId="7C3CA159" w14:textId="04610606" w:rsidR="00630060" w:rsidRDefault="00630060" w:rsidP="00630060">
      <w:pPr>
        <w:pStyle w:val="CommentText"/>
      </w:pPr>
      <w:r>
        <w:rPr>
          <w:rStyle w:val="CommentReference"/>
        </w:rPr>
        <w:annotationRef/>
      </w:r>
      <w:r>
        <w:t>Customer has requested this language be included - work looks to be done in all non-prod so is this necessary?</w:t>
      </w:r>
    </w:p>
  </w:comment>
  <w:comment w:id="49" w:author="Ellis, Scott" w:date="2025-10-21T16:10:00Z" w:initials="ES">
    <w:p w14:paraId="6C17E7F9" w14:textId="53F386F3" w:rsidR="00E96400" w:rsidRDefault="00E96400">
      <w:pPr>
        <w:pStyle w:val="CommentText"/>
      </w:pPr>
      <w:r>
        <w:rPr>
          <w:rStyle w:val="CommentReference"/>
        </w:rPr>
        <w:annotationRef/>
      </w:r>
      <w:r w:rsidRPr="302962E7">
        <w:t>This is necessary to work with QPS, regardless of the environment. We've had this requirement before so please retain wording</w:t>
      </w:r>
    </w:p>
  </w:comment>
  <w:comment w:id="50" w:author="AWS Legal" w:date="2025-10-23T13:34:00Z" w:initials="AL">
    <w:p w14:paraId="15214696" w14:textId="77777777" w:rsidR="00705E18" w:rsidRDefault="00672719" w:rsidP="00705E18">
      <w:pPr>
        <w:pStyle w:val="CommentText"/>
      </w:pPr>
      <w:r>
        <w:rPr>
          <w:rStyle w:val="CommentReference"/>
        </w:rPr>
        <w:annotationRef/>
      </w:r>
      <w:r w:rsidR="00705E18">
        <w:t xml:space="preserve">Agreeing to submit AWS resources to customer background checks requires approval from AWS Screening Services. You must </w:t>
      </w:r>
      <w:r w:rsidR="00705E18">
        <w:rPr>
          <w:color w:val="16191F"/>
          <w:highlight w:val="white"/>
        </w:rPr>
        <w:t>reach out to AWS Screening Services, by submitting an intake/consultation request </w:t>
      </w:r>
      <w:hyperlink r:id="rId2" w:history="1">
        <w:r w:rsidR="00705E18" w:rsidRPr="0017346D">
          <w:rPr>
            <w:rStyle w:val="Hyperlink"/>
          </w:rPr>
          <w:t>here</w:t>
        </w:r>
      </w:hyperlink>
      <w:r w:rsidR="00705E18">
        <w:t xml:space="preserve">. Customer’s special condition has also been substituted with AWS standard language which enables customer background checks. Please note AWS standard languages </w:t>
      </w:r>
      <w:r w:rsidR="00705E18">
        <w:rPr>
          <w:b/>
          <w:bCs/>
        </w:rPr>
        <w:t xml:space="preserve">still requires </w:t>
      </w:r>
      <w:r w:rsidR="00705E18">
        <w:t xml:space="preserve">AWS Screening Services Approval.  </w:t>
      </w:r>
    </w:p>
  </w:comment>
  <w:comment w:id="59" w:author="Contract Specialist" w:date="2025-10-21T10:37:00Z" w:initials="CS">
    <w:p w14:paraId="57C5C027" w14:textId="1678843F" w:rsidR="00630060" w:rsidRDefault="00630060" w:rsidP="00630060">
      <w:pPr>
        <w:pStyle w:val="CommentText"/>
      </w:pPr>
      <w:r>
        <w:rPr>
          <w:rStyle w:val="CommentReference"/>
        </w:rPr>
        <w:annotationRef/>
      </w:r>
      <w:r>
        <w:rPr>
          <w:b/>
          <w:bCs/>
          <w:highlight w:val="green"/>
        </w:rPr>
        <w:t>@LEGAL:</w:t>
      </w:r>
      <w:r>
        <w:t xml:space="preserve"> Please see special condition proposed by Customer for review.</w:t>
      </w:r>
    </w:p>
  </w:comment>
  <w:comment w:id="60" w:author="Contract Specialist" w:date="2025-10-23T11:20:00Z" w:initials="CS">
    <w:p w14:paraId="3D288C85" w14:textId="77777777" w:rsidR="005E5F78" w:rsidRDefault="005E5F78" w:rsidP="005E5F78">
      <w:pPr>
        <w:pStyle w:val="CommentText"/>
      </w:pPr>
      <w:r>
        <w:rPr>
          <w:rStyle w:val="CommentReference"/>
        </w:rPr>
        <w:annotationRef/>
      </w:r>
      <w:r>
        <w:t>Updated with proposed language from legal via email.</w:t>
      </w:r>
    </w:p>
  </w:comment>
  <w:comment w:id="61" w:author="AWS Legal" w:date="2025-10-23T13:20:00Z" w:initials="AL">
    <w:p w14:paraId="0BEB6187" w14:textId="77777777" w:rsidR="00672719" w:rsidRDefault="00672719" w:rsidP="00672719">
      <w:pPr>
        <w:pStyle w:val="CommentText"/>
      </w:pPr>
      <w:r>
        <w:rPr>
          <w:rStyle w:val="CommentReference"/>
        </w:rPr>
        <w:annotationRef/>
      </w:r>
      <w:r>
        <w:t>No changes necessary to this special condition.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F91974" w15:done="1"/>
  <w15:commentEx w15:paraId="6F1F69BE" w15:paraIdParent="21F91974" w15:done="1"/>
  <w15:commentEx w15:paraId="315A7B74" w15:done="0"/>
  <w15:commentEx w15:paraId="520971EA" w15:paraIdParent="315A7B74" w15:done="0"/>
  <w15:commentEx w15:paraId="66208689" w15:paraIdParent="315A7B74" w15:done="0"/>
  <w15:commentEx w15:paraId="3812276E" w15:done="0"/>
  <w15:commentEx w15:paraId="218CE970" w15:paraIdParent="3812276E" w15:done="0"/>
  <w15:commentEx w15:paraId="5BB8FE5F" w15:paraIdParent="3812276E" w15:done="0"/>
  <w15:commentEx w15:paraId="5E87D7F6" w15:done="1"/>
  <w15:commentEx w15:paraId="5933BC70" w15:paraIdParent="5E87D7F6" w15:done="1"/>
  <w15:commentEx w15:paraId="45AE925F" w15:done="0"/>
  <w15:commentEx w15:paraId="4762AFB2" w15:paraIdParent="45AE925F" w15:done="0"/>
  <w15:commentEx w15:paraId="50D68479" w15:paraIdParent="45AE925F" w15:done="0"/>
  <w15:commentEx w15:paraId="2F76C0BD" w15:done="0"/>
  <w15:commentEx w15:paraId="2491D7A0" w15:paraIdParent="2F76C0BD" w15:done="0"/>
  <w15:commentEx w15:paraId="41ED092E" w15:done="0"/>
  <w15:commentEx w15:paraId="223C273D" w15:paraIdParent="41ED092E" w15:done="0"/>
  <w15:commentEx w15:paraId="7C3CA159" w15:done="0"/>
  <w15:commentEx w15:paraId="6C17E7F9" w15:paraIdParent="7C3CA159" w15:done="0"/>
  <w15:commentEx w15:paraId="15214696" w15:paraIdParent="7C3CA159" w15:done="0"/>
  <w15:commentEx w15:paraId="57C5C027" w15:done="0"/>
  <w15:commentEx w15:paraId="3D288C85" w15:paraIdParent="57C5C027" w15:done="0"/>
  <w15:commentEx w15:paraId="0BEB6187" w15:paraIdParent="57C5C0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6FBE67" w16cex:dateUtc="2025-10-20T22:54:00Z"/>
  <w16cex:commentExtensible w16cex:durableId="55A32CFE" w16cex:dateUtc="2025-10-21T05:04:00Z"/>
  <w16cex:commentExtensible w16cex:durableId="461A8FAA" w16cex:dateUtc="2025-10-20T23:28:00Z"/>
  <w16cex:commentExtensible w16cex:durableId="25A8A30D" w16cex:dateUtc="2025-10-21T23:48:00Z"/>
  <w16cex:commentExtensible w16cex:durableId="52AE1932" w16cex:dateUtc="2025-10-22T05:57:00Z"/>
  <w16cex:commentExtensible w16cex:durableId="3102ECC6" w16cex:dateUtc="2025-10-20T23:08:00Z"/>
  <w16cex:commentExtensible w16cex:durableId="4C6C9992" w16cex:dateUtc="2025-10-21T05:05:00Z"/>
  <w16cex:commentExtensible w16cex:durableId="27912E19" w16cex:dateUtc="2025-10-21T05:08:00Z"/>
  <w16cex:commentExtensible w16cex:durableId="1BBB1DF8" w16cex:dateUtc="2025-10-20T23:09:00Z"/>
  <w16cex:commentExtensible w16cex:durableId="442B3612" w16cex:dateUtc="2025-10-21T05:05:00Z"/>
  <w16cex:commentExtensible w16cex:durableId="70B36FD5" w16cex:dateUtc="2025-10-20T23:22:00Z"/>
  <w16cex:commentExtensible w16cex:durableId="29448111" w16cex:dateUtc="2025-10-21T23:55:00Z"/>
  <w16cex:commentExtensible w16cex:durableId="66DF227F" w16cex:dateUtc="2025-10-22T05:59:00Z"/>
  <w16cex:commentExtensible w16cex:durableId="71DD4407" w16cex:dateUtc="2025-10-21T23:56:00Z"/>
  <w16cex:commentExtensible w16cex:durableId="1A6AE2B2" w16cex:dateUtc="2025-10-22T05:59:00Z"/>
  <w16cex:commentExtensible w16cex:durableId="50DFC292" w16cex:dateUtc="2025-10-20T23:36:00Z"/>
  <w16cex:commentExtensible w16cex:durableId="1AF07003" w16cex:dateUtc="2025-10-23T03:08:00Z"/>
  <w16cex:commentExtensible w16cex:durableId="3D708797" w16cex:dateUtc="2025-10-20T23:34:00Z"/>
  <w16cex:commentExtensible w16cex:durableId="2F69BE66" w16cex:dateUtc="2025-10-21T05:10:00Z"/>
  <w16cex:commentExtensible w16cex:durableId="60F42594" w16cex:dateUtc="2025-10-23T02:34:00Z"/>
  <w16cex:commentExtensible w16cex:durableId="51540553" w16cex:dateUtc="2025-10-20T23:37:00Z"/>
  <w16cex:commentExtensible w16cex:durableId="15ED86BC" w16cex:dateUtc="2025-10-23T00:20:00Z">
    <w16cex:extLst>
      <w16:ext w16:uri="{CE6994B0-6A32-4C9F-8C6B-6E91EDA988CE}">
        <cr:reactions xmlns:cr="http://schemas.microsoft.com/office/comments/2020/reactions">
          <cr:reaction reactionType="1">
            <cr:reactionInfo dateUtc="2025-10-23T02:19:42Z">
              <cr:user userId="AWS Legal" userProvider="None" userName="AWS Legal"/>
            </cr:reactionInfo>
          </cr:reaction>
        </cr:reactions>
      </w16:ext>
    </w16cex:extLst>
  </w16cex:commentExtensible>
  <w16cex:commentExtensible w16cex:durableId="6FCE5C02" w16cex:dateUtc="2025-10-23T0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F91974" w16cid:durableId="266FBE67"/>
  <w16cid:commentId w16cid:paraId="6F1F69BE" w16cid:durableId="55A32CFE"/>
  <w16cid:commentId w16cid:paraId="315A7B74" w16cid:durableId="461A8FAA"/>
  <w16cid:commentId w16cid:paraId="520971EA" w16cid:durableId="25A8A30D"/>
  <w16cid:commentId w16cid:paraId="66208689" w16cid:durableId="52AE1932"/>
  <w16cid:commentId w16cid:paraId="3812276E" w16cid:durableId="3102ECC6"/>
  <w16cid:commentId w16cid:paraId="218CE970" w16cid:durableId="4C6C9992"/>
  <w16cid:commentId w16cid:paraId="5BB8FE5F" w16cid:durableId="27912E19"/>
  <w16cid:commentId w16cid:paraId="5E87D7F6" w16cid:durableId="1BBB1DF8"/>
  <w16cid:commentId w16cid:paraId="5933BC70" w16cid:durableId="442B3612"/>
  <w16cid:commentId w16cid:paraId="45AE925F" w16cid:durableId="70B36FD5"/>
  <w16cid:commentId w16cid:paraId="4762AFB2" w16cid:durableId="29448111"/>
  <w16cid:commentId w16cid:paraId="50D68479" w16cid:durableId="66DF227F"/>
  <w16cid:commentId w16cid:paraId="2F76C0BD" w16cid:durableId="71DD4407"/>
  <w16cid:commentId w16cid:paraId="2491D7A0" w16cid:durableId="1A6AE2B2"/>
  <w16cid:commentId w16cid:paraId="41ED092E" w16cid:durableId="50DFC292"/>
  <w16cid:commentId w16cid:paraId="223C273D" w16cid:durableId="1AF07003"/>
  <w16cid:commentId w16cid:paraId="7C3CA159" w16cid:durableId="3D708797"/>
  <w16cid:commentId w16cid:paraId="6C17E7F9" w16cid:durableId="2F69BE66"/>
  <w16cid:commentId w16cid:paraId="15214696" w16cid:durableId="60F42594"/>
  <w16cid:commentId w16cid:paraId="57C5C027" w16cid:durableId="51540553"/>
  <w16cid:commentId w16cid:paraId="3D288C85" w16cid:durableId="15ED86BC"/>
  <w16cid:commentId w16cid:paraId="0BEB6187" w16cid:durableId="6FCE5C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BBC99" w14:textId="77777777" w:rsidR="00A00773" w:rsidRDefault="00A00773">
      <w:r>
        <w:separator/>
      </w:r>
    </w:p>
  </w:endnote>
  <w:endnote w:type="continuationSeparator" w:id="0">
    <w:p w14:paraId="065FBB5E" w14:textId="77777777" w:rsidR="00A00773" w:rsidRDefault="00A00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1"/>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3360"/>
      <w:gridCol w:w="3360"/>
    </w:tblGrid>
    <w:tr w:rsidR="00833D86" w14:paraId="2AD1D2C5" w14:textId="77777777" w:rsidTr="00F468AA">
      <w:trPr>
        <w:jc w:val="center"/>
      </w:trPr>
      <w:tc>
        <w:tcPr>
          <w:tcW w:w="3360" w:type="dxa"/>
        </w:tcPr>
        <w:p w14:paraId="3D596971" w14:textId="3C03C21C" w:rsidR="00B039D3" w:rsidRPr="005B1BA0" w:rsidRDefault="00F30D06" w:rsidP="005F591D">
          <w:pPr>
            <w:tabs>
              <w:tab w:val="left" w:pos="9537"/>
            </w:tabs>
            <w:rPr>
              <w:rFonts w:eastAsia="Times New Roman" w:cs="Times New Roman"/>
              <w:color w:val="000000"/>
              <w:sz w:val="16"/>
              <w:szCs w:val="16"/>
            </w:rPr>
          </w:pPr>
          <w:r>
            <w:rPr>
              <w:rFonts w:eastAsia="Times New Roman" w:cs="Times New Roman"/>
              <w:color w:val="000000"/>
              <w:sz w:val="16"/>
              <w:szCs w:val="16"/>
            </w:rPr>
            <w:t>AWS Professional Services SOW</w:t>
          </w:r>
        </w:p>
      </w:tc>
      <w:tc>
        <w:tcPr>
          <w:tcW w:w="3360" w:type="dxa"/>
        </w:tcPr>
        <w:p w14:paraId="2A2EF216" w14:textId="77777777" w:rsidR="00B039D3" w:rsidRPr="005B1BA0" w:rsidRDefault="00B039D3" w:rsidP="005B1BA0">
          <w:pPr>
            <w:tabs>
              <w:tab w:val="left" w:pos="9537"/>
            </w:tabs>
            <w:rPr>
              <w:rFonts w:eastAsia="Times New Roman" w:cs="Times New Roman"/>
              <w:color w:val="000000"/>
              <w:sz w:val="16"/>
              <w:szCs w:val="16"/>
            </w:rPr>
          </w:pPr>
        </w:p>
      </w:tc>
      <w:tc>
        <w:tcPr>
          <w:tcW w:w="3360" w:type="dxa"/>
        </w:tcPr>
        <w:p w14:paraId="660A0E41" w14:textId="48552040" w:rsidR="00B039D3" w:rsidRPr="005B1BA0" w:rsidRDefault="00F30D06" w:rsidP="005B1BA0">
          <w:pPr>
            <w:tabs>
              <w:tab w:val="left" w:pos="9537"/>
            </w:tabs>
            <w:jc w:val="right"/>
            <w:rPr>
              <w:rFonts w:eastAsia="Times New Roman" w:cs="Times New Roman"/>
              <w:color w:val="000000"/>
              <w:sz w:val="16"/>
              <w:szCs w:val="16"/>
            </w:rPr>
          </w:pPr>
          <w:r w:rsidRPr="005B1BA0">
            <w:rPr>
              <w:rFonts w:eastAsia="Times New Roman" w:cs="Times New Roman"/>
              <w:sz w:val="16"/>
              <w:szCs w:val="16"/>
            </w:rPr>
            <w:t xml:space="preserve">Page </w:t>
          </w:r>
          <w:r w:rsidRPr="005B1BA0">
            <w:rPr>
              <w:rFonts w:eastAsia="Times New Roman" w:cs="Times New Roman"/>
              <w:b/>
              <w:bCs/>
              <w:sz w:val="16"/>
              <w:szCs w:val="16"/>
            </w:rPr>
            <w:fldChar w:fldCharType="begin"/>
          </w:r>
          <w:r w:rsidRPr="005B1BA0">
            <w:rPr>
              <w:rFonts w:eastAsia="Times New Roman" w:cs="Times New Roman"/>
              <w:b/>
              <w:bCs/>
              <w:sz w:val="16"/>
              <w:szCs w:val="16"/>
            </w:rPr>
            <w:instrText xml:space="preserve"> PAGE </w:instrText>
          </w:r>
          <w:r w:rsidRPr="005B1BA0">
            <w:rPr>
              <w:rFonts w:eastAsia="Times New Roman" w:cs="Times New Roman"/>
              <w:b/>
              <w:bCs/>
              <w:sz w:val="16"/>
              <w:szCs w:val="16"/>
            </w:rPr>
            <w:fldChar w:fldCharType="separate"/>
          </w:r>
          <w:r w:rsidRPr="005B1BA0">
            <w:rPr>
              <w:rFonts w:eastAsia="Times New Roman" w:cs="Times New Roman"/>
              <w:b/>
              <w:bCs/>
              <w:sz w:val="16"/>
              <w:szCs w:val="16"/>
            </w:rPr>
            <w:t>7</w:t>
          </w:r>
          <w:r w:rsidRPr="005B1BA0">
            <w:rPr>
              <w:rFonts w:eastAsia="Times New Roman" w:cs="Times New Roman"/>
              <w:b/>
              <w:bCs/>
              <w:sz w:val="16"/>
              <w:szCs w:val="16"/>
            </w:rPr>
            <w:fldChar w:fldCharType="end"/>
          </w:r>
          <w:r w:rsidRPr="005B1BA0">
            <w:rPr>
              <w:rFonts w:eastAsia="Times New Roman" w:cs="Times New Roman"/>
              <w:sz w:val="16"/>
              <w:szCs w:val="16"/>
            </w:rPr>
            <w:t xml:space="preserve"> of </w:t>
          </w:r>
          <w:r w:rsidRPr="005B1BA0">
            <w:rPr>
              <w:rFonts w:eastAsia="Times New Roman" w:cs="Times New Roman"/>
              <w:b/>
              <w:bCs/>
              <w:sz w:val="16"/>
              <w:szCs w:val="16"/>
            </w:rPr>
            <w:fldChar w:fldCharType="begin"/>
          </w:r>
          <w:r w:rsidRPr="005B1BA0">
            <w:rPr>
              <w:rFonts w:eastAsia="Times New Roman" w:cs="Times New Roman"/>
              <w:b/>
              <w:bCs/>
              <w:sz w:val="16"/>
              <w:szCs w:val="16"/>
            </w:rPr>
            <w:instrText xml:space="preserve"> NUMPAGES  </w:instrText>
          </w:r>
          <w:r w:rsidRPr="005B1BA0">
            <w:rPr>
              <w:rFonts w:eastAsia="Times New Roman" w:cs="Times New Roman"/>
              <w:b/>
              <w:bCs/>
              <w:sz w:val="16"/>
              <w:szCs w:val="16"/>
            </w:rPr>
            <w:fldChar w:fldCharType="separate"/>
          </w:r>
          <w:r w:rsidRPr="005B1BA0">
            <w:rPr>
              <w:rFonts w:eastAsia="Times New Roman" w:cs="Times New Roman"/>
              <w:b/>
              <w:bCs/>
              <w:sz w:val="16"/>
              <w:szCs w:val="16"/>
            </w:rPr>
            <w:t>7</w:t>
          </w:r>
          <w:r w:rsidRPr="005B1BA0">
            <w:rPr>
              <w:rFonts w:eastAsia="Times New Roman" w:cs="Times New Roman"/>
              <w:b/>
              <w:bCs/>
              <w:sz w:val="16"/>
              <w:szCs w:val="16"/>
            </w:rPr>
            <w:fldChar w:fldCharType="end"/>
          </w:r>
        </w:p>
      </w:tc>
    </w:tr>
    <w:tr w:rsidR="00833D86" w14:paraId="1FAF8C50" w14:textId="77777777" w:rsidTr="00F468AA">
      <w:trPr>
        <w:jc w:val="center"/>
      </w:trPr>
      <w:tc>
        <w:tcPr>
          <w:tcW w:w="3360" w:type="dxa"/>
        </w:tcPr>
        <w:p w14:paraId="4E8F8C68" w14:textId="77777777" w:rsidR="00B039D3" w:rsidRPr="005B1BA0" w:rsidRDefault="00F30D06" w:rsidP="005B1BA0">
          <w:pPr>
            <w:tabs>
              <w:tab w:val="left" w:pos="9537"/>
            </w:tabs>
            <w:rPr>
              <w:rFonts w:eastAsia="Times New Roman" w:cs="Times New Roman"/>
              <w:color w:val="000000"/>
              <w:sz w:val="16"/>
              <w:szCs w:val="16"/>
            </w:rPr>
          </w:pPr>
          <w:r w:rsidRPr="005B1BA0">
            <w:rPr>
              <w:rFonts w:eastAsia="Times New Roman" w:cs="Times New Roman"/>
              <w:b/>
              <w:sz w:val="16"/>
              <w:szCs w:val="16"/>
            </w:rPr>
            <w:t xml:space="preserve">AMAZON CONFIDENTIAL                                                                                                                                 </w:t>
          </w:r>
          <w:r w:rsidRPr="005B1BA0">
            <w:rPr>
              <w:rFonts w:eastAsia="Times New Roman" w:cs="Times New Roman"/>
              <w:sz w:val="16"/>
              <w:szCs w:val="16"/>
            </w:rPr>
            <w:t xml:space="preserve">                  </w:t>
          </w:r>
        </w:p>
      </w:tc>
      <w:tc>
        <w:tcPr>
          <w:tcW w:w="3360" w:type="dxa"/>
        </w:tcPr>
        <w:p w14:paraId="740A5E80" w14:textId="77777777" w:rsidR="00B039D3" w:rsidRPr="005B1BA0" w:rsidRDefault="00B039D3" w:rsidP="005B1BA0">
          <w:pPr>
            <w:tabs>
              <w:tab w:val="left" w:pos="9537"/>
            </w:tabs>
            <w:rPr>
              <w:rFonts w:eastAsia="Times New Roman" w:cs="Times New Roman"/>
              <w:color w:val="000000"/>
              <w:sz w:val="16"/>
              <w:szCs w:val="16"/>
            </w:rPr>
          </w:pPr>
        </w:p>
      </w:tc>
      <w:tc>
        <w:tcPr>
          <w:tcW w:w="3360" w:type="dxa"/>
        </w:tcPr>
        <w:p w14:paraId="4CD843D8" w14:textId="1CD727FB" w:rsidR="00B039D3" w:rsidRPr="005B1BA0" w:rsidRDefault="00B039D3" w:rsidP="005B1BA0">
          <w:pPr>
            <w:tabs>
              <w:tab w:val="left" w:pos="9537"/>
            </w:tabs>
            <w:jc w:val="right"/>
            <w:rPr>
              <w:rFonts w:eastAsia="Times New Roman" w:cs="Times New Roman"/>
              <w:color w:val="000000"/>
              <w:sz w:val="16"/>
              <w:szCs w:val="16"/>
            </w:rPr>
          </w:pPr>
        </w:p>
      </w:tc>
    </w:tr>
    <w:tr w:rsidR="00833D86" w14:paraId="118F7070" w14:textId="77777777" w:rsidTr="0032163F">
      <w:trPr>
        <w:trHeight w:val="177"/>
        <w:jc w:val="center"/>
      </w:trPr>
      <w:tc>
        <w:tcPr>
          <w:tcW w:w="3360" w:type="dxa"/>
        </w:tcPr>
        <w:p w14:paraId="2CA6A08C" w14:textId="6FD3D3B4" w:rsidR="00661E68" w:rsidRPr="005B1BA0" w:rsidRDefault="00F30D06" w:rsidP="00661E68">
          <w:pPr>
            <w:tabs>
              <w:tab w:val="left" w:pos="9537"/>
            </w:tabs>
            <w:rPr>
              <w:rFonts w:eastAsia="Times New Roman" w:cs="Times New Roman"/>
              <w:color w:val="000000"/>
              <w:sz w:val="16"/>
              <w:szCs w:val="16"/>
            </w:rPr>
          </w:pPr>
          <w:r>
            <w:rPr>
              <w:rFonts w:eastAsia="Times New Roman" w:cs="Times New Roman"/>
              <w:color w:val="000000"/>
              <w:sz w:val="16"/>
              <w:szCs w:val="16"/>
            </w:rPr>
            <w:t>SOW ID#: SOW-042410</w:t>
          </w:r>
        </w:p>
      </w:tc>
      <w:tc>
        <w:tcPr>
          <w:tcW w:w="3360" w:type="dxa"/>
        </w:tcPr>
        <w:p w14:paraId="0F69D947" w14:textId="77777777" w:rsidR="00661E68" w:rsidRPr="005B1BA0" w:rsidRDefault="00661E68" w:rsidP="00661E68">
          <w:pPr>
            <w:tabs>
              <w:tab w:val="left" w:pos="9537"/>
            </w:tabs>
            <w:rPr>
              <w:rFonts w:eastAsia="Times New Roman" w:cs="Times New Roman"/>
              <w:color w:val="000000"/>
              <w:sz w:val="16"/>
              <w:szCs w:val="16"/>
            </w:rPr>
          </w:pPr>
        </w:p>
      </w:tc>
      <w:tc>
        <w:tcPr>
          <w:tcW w:w="3360" w:type="dxa"/>
        </w:tcPr>
        <w:p w14:paraId="6AC13808" w14:textId="4FE8F5C6" w:rsidR="00661E68" w:rsidRPr="005B1BA0" w:rsidRDefault="00F30D06" w:rsidP="00661E68">
          <w:pPr>
            <w:tabs>
              <w:tab w:val="left" w:pos="9537"/>
            </w:tabs>
            <w:jc w:val="right"/>
            <w:rPr>
              <w:rFonts w:eastAsia="Times New Roman" w:cs="Times New Roman"/>
              <w:color w:val="000000"/>
              <w:sz w:val="16"/>
              <w:szCs w:val="16"/>
            </w:rPr>
          </w:pPr>
          <w:r>
            <w:rPr>
              <w:rFonts w:eastAsia="Times New Roman" w:cs="Times New Roman"/>
              <w:color w:val="000000"/>
              <w:sz w:val="16"/>
              <w:szCs w:val="16"/>
            </w:rPr>
            <w:t>2025-10-</w:t>
          </w:r>
          <w:r w:rsidR="007A20EC">
            <w:rPr>
              <w:rFonts w:eastAsia="Times New Roman" w:cs="Times New Roman"/>
              <w:color w:val="000000"/>
              <w:sz w:val="16"/>
              <w:szCs w:val="16"/>
            </w:rPr>
            <w:t>2</w:t>
          </w:r>
          <w:r w:rsidR="006260C7">
            <w:rPr>
              <w:rFonts w:eastAsia="Times New Roman" w:cs="Times New Roman"/>
              <w:color w:val="000000"/>
              <w:sz w:val="16"/>
              <w:szCs w:val="16"/>
            </w:rPr>
            <w:t>2</w:t>
          </w:r>
        </w:p>
      </w:tc>
    </w:tr>
  </w:tbl>
  <w:p w14:paraId="46D930E2" w14:textId="77777777" w:rsidR="00B039D3" w:rsidRDefault="00B039D3" w:rsidP="006E7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2A2BF" w14:textId="77777777" w:rsidR="00A00773" w:rsidRDefault="00A00773">
      <w:r>
        <w:separator/>
      </w:r>
    </w:p>
  </w:footnote>
  <w:footnote w:type="continuationSeparator" w:id="0">
    <w:p w14:paraId="537D5AD4" w14:textId="77777777" w:rsidR="00A00773" w:rsidRDefault="00A00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42EC7" w14:textId="77777777" w:rsidR="00833D86" w:rsidRDefault="00F30D06">
    <w:pPr>
      <w:jc w:val="right"/>
    </w:pPr>
    <w:r>
      <w:t>CC SVC 00426080 2025 TR</w:t>
    </w:r>
  </w:p>
  <w:p w14:paraId="7B90DB60" w14:textId="77777777" w:rsidR="00B039D3" w:rsidRDefault="00AC5CE0">
    <w:pPr>
      <w:pStyle w:val="Header"/>
    </w:pPr>
    <w:sdt>
      <w:sdtPr>
        <w:id w:val="1899321288"/>
        <w:placeholder>
          <w:docPart w:val="FD61124C6CDFED48BC1E3AA60E19AFAB"/>
        </w:placeholder>
        <w:temporary/>
        <w:showingPlcHdr/>
      </w:sdtPr>
      <w:sdtEndPr/>
      <w:sdtContent>
        <w:r w:rsidR="00F30D06">
          <w:t>[Type text]</w:t>
        </w:r>
      </w:sdtContent>
    </w:sdt>
    <w:r w:rsidR="00F30D06">
      <w:ptab w:relativeTo="margin" w:alignment="center" w:leader="none"/>
    </w:r>
    <w:sdt>
      <w:sdtPr>
        <w:rPr>
          <w:color w:val="FF4500"/>
        </w:rPr>
        <w:id w:val="-82221682"/>
        <w:placeholder>
          <w:docPart w:val="995C3F165126334EB9C0C02898F734A1"/>
        </w:placeholder>
        <w:temporary/>
        <w:showingPlcHdr/>
      </w:sdtPr>
      <w:sdtEndPr>
        <w:rPr>
          <w:color w:val="auto"/>
        </w:rPr>
      </w:sdtEndPr>
      <w:sdtContent>
        <w:r w:rsidR="00F30D06">
          <w:t>[Type text]</w:t>
        </w:r>
      </w:sdtContent>
    </w:sdt>
    <w:r w:rsidR="00F30D06">
      <w:ptab w:relativeTo="margin" w:alignment="right" w:leader="none"/>
    </w:r>
    <w:sdt>
      <w:sdtPr>
        <w:id w:val="1579861606"/>
        <w:placeholder>
          <w:docPart w:val="63FD12D81F5BAD4CA1F756A1FA2730E6"/>
        </w:placeholder>
        <w:temporary/>
        <w:showingPlcHdr/>
      </w:sdtPr>
      <w:sdtEndPr/>
      <w:sdtContent>
        <w:r w:rsidR="00F30D06">
          <w:t>[Type text]</w:t>
        </w:r>
      </w:sdtContent>
    </w:sdt>
  </w:p>
  <w:p w14:paraId="7F3CE82F" w14:textId="77777777" w:rsidR="00B039D3" w:rsidRDefault="00B039D3">
    <w:pPr>
      <w:pStyle w:val="Header"/>
    </w:pPr>
  </w:p>
  <w:p w14:paraId="46E883D7" w14:textId="7B296938" w:rsidR="00833D86" w:rsidRDefault="0043282E">
    <w:r>
      <w:rPr>
        <w:noProof/>
      </w:rPr>
      <mc:AlternateContent>
        <mc:Choice Requires="wps">
          <w:drawing>
            <wp:anchor distT="0" distB="0" distL="114300" distR="114300" simplePos="0" relativeHeight="251658243" behindDoc="0" locked="0" layoutInCell="1" allowOverlap="1" wp14:anchorId="79F109B0" wp14:editId="2F0DA9DD">
              <wp:simplePos x="0" y="0"/>
              <wp:positionH relativeFrom="page">
                <wp:align>center</wp:align>
              </wp:positionH>
              <wp:positionV relativeFrom="page">
                <wp:align>center</wp:align>
              </wp:positionV>
              <wp:extent cx="6350000" cy="1270000"/>
              <wp:effectExtent l="0" t="0" r="0" b="0"/>
              <wp:wrapNone/>
              <wp:docPr id="1915109171" name="WatermarkSta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rot="-2400000">
                        <a:off x="0" y="0"/>
                        <a:ext cx="6350000" cy="1270000"/>
                      </a:xfrm>
                      <a:prstGeom prst="rect">
                        <a:avLst/>
                      </a:prstGeom>
                    </wps:spPr>
                    <wps:txbx>
                      <w:txbxContent>
                        <w:p w14:paraId="1DE6E266" w14:textId="77777777"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r>
                            <w:rPr>
                              <w:rFonts w:ascii="Arial" w:hAnsi="Arial" w:cs="Arial"/>
                              <w:color w:val="C0C0C0"/>
                              <w:sz w:val="48"/>
                              <w:szCs w:val="48"/>
                              <w:lang w:val="en-GB"/>
                              <w14:textOutline w14:w="9525" w14:cap="flat" w14:cmpd="sng" w14:algn="ctr">
                                <w14:solidFill>
                                  <w14:srgbClr w14:val="C0C0C0"/>
                                </w14:solidFill>
                                <w14:prstDash w14:val="solid"/>
                                <w14:round/>
                              </w14:textOutline>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9F109B0" id="_x0000_t202" coordsize="21600,21600" o:spt="202" path="m,l,21600r21600,l21600,xe">
              <v:stroke joinstyle="miter"/>
              <v:path gradientshapeok="t" o:connecttype="rect"/>
            </v:shapetype>
            <v:shape id="WatermarkStamp" o:spid="_x0000_s1026" type="#_x0000_t202" style="position:absolute;margin-left:0;margin-top:0;width:500pt;height:100pt;rotation:-40;z-index:251658243;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" filled="f" stroked="f">
              <o:lock v:ext="edit" aspectratio="t" verticies="t" shapetype="t"/>
              <v:textbox>
                <w:txbxContent>
                  <w:p w14:paraId="1DE6E266" w14:textId="77777777"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r>
                      <w:rPr>
                        <w:rFonts w:ascii="Arial" w:hAnsi="Arial" w:cs="Arial"/>
                        <w:color w:val="C0C0C0"/>
                        <w:sz w:val="48"/>
                        <w:szCs w:val="48"/>
                        <w:lang w:val="en-GB"/>
                        <w14:textOutline w14:w="9525" w14:cap="flat" w14:cmpd="sng" w14:algn="ctr">
                          <w14:solidFill>
                            <w14:srgbClr w14:val="C0C0C0"/>
                          </w14:solidFill>
                          <w14:prstDash w14:val="solid"/>
                          <w14:round/>
                        </w14:textOutline>
                      </w:rPr>
                      <w:t>DRAFT</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1169875" wp14:editId="5A3361BE">
              <wp:simplePos x="0" y="0"/>
              <wp:positionH relativeFrom="page">
                <wp:align>center</wp:align>
              </wp:positionH>
              <wp:positionV relativeFrom="page">
                <wp:align>center</wp:align>
              </wp:positionV>
              <wp:extent cx="6350000" cy="1270000"/>
              <wp:effectExtent l="0" t="0" r="0" b="0"/>
              <wp:wrapNone/>
              <wp:docPr id="363801169" name="WatermarkSta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rot="-2400000">
                        <a:off x="0" y="0"/>
                        <a:ext cx="6350000" cy="1270000"/>
                      </a:xfrm>
                      <a:prstGeom prst="rect">
                        <a:avLst/>
                      </a:prstGeom>
                    </wps:spPr>
                    <wps:txbx>
                      <w:txbxContent>
                        <w:p w14:paraId="07F3FAB5" w14:textId="77777777"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r>
                            <w:rPr>
                              <w:rFonts w:ascii="Arial" w:hAnsi="Arial" w:cs="Arial"/>
                              <w:color w:val="C0C0C0"/>
                              <w:sz w:val="48"/>
                              <w:szCs w:val="48"/>
                              <w:lang w:val="en-GB"/>
                              <w14:textOutline w14:w="9525" w14:cap="flat" w14:cmpd="sng" w14:algn="ctr">
                                <w14:solidFill>
                                  <w14:srgbClr w14:val="C0C0C0"/>
                                </w14:solidFill>
                                <w14:prstDash w14:val="solid"/>
                                <w14:round/>
                              </w14:textOutline>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61169875" id="_x0000_s1027" type="#_x0000_t202" style="position:absolute;margin-left:0;margin-top:0;width:500pt;height:100pt;rotation:-40;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" filled="f" stroked="f">
              <o:lock v:ext="edit" aspectratio="t" verticies="t" shapetype="t"/>
              <v:textbox>
                <w:txbxContent>
                  <w:p w14:paraId="07F3FAB5" w14:textId="77777777"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r>
                      <w:rPr>
                        <w:rFonts w:ascii="Arial" w:hAnsi="Arial" w:cs="Arial"/>
                        <w:color w:val="C0C0C0"/>
                        <w:sz w:val="48"/>
                        <w:szCs w:val="48"/>
                        <w:lang w:val="en-GB"/>
                        <w14:textOutline w14:w="9525" w14:cap="flat" w14:cmpd="sng" w14:algn="ctr">
                          <w14:solidFill>
                            <w14:srgbClr w14:val="C0C0C0"/>
                          </w14:solidFill>
                          <w14:prstDash w14:val="solid"/>
                          <w14:round/>
                        </w14:textOutline>
                      </w:rPr>
                      <w:t>DRAFT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4DCEF" w14:textId="77777777" w:rsidR="00833D86" w:rsidRDefault="00F30D06">
    <w:pPr>
      <w:jc w:val="right"/>
    </w:pPr>
    <w:r>
      <w:t>CC SVC 00426080 2025 TR</w:t>
    </w:r>
  </w:p>
  <w:p w14:paraId="20E984FD" w14:textId="3CCB2A02" w:rsidR="00B039D3" w:rsidRDefault="00F30D06" w:rsidP="002529ED">
    <w:pPr>
      <w:pStyle w:val="Header"/>
      <w:jc w:val="right"/>
    </w:pPr>
    <w:r>
      <w:ptab w:relativeTo="margin" w:alignment="center" w:leader="none"/>
    </w:r>
    <w:r>
      <w:ptab w:relativeTo="margin" w:alignment="right" w:leader="none"/>
    </w:r>
    <w:r>
      <w:rPr>
        <w:noProof/>
      </w:rPr>
      <w:drawing>
        <wp:inline distT="0" distB="0" distL="0" distR="0" wp14:anchorId="6169A8A4" wp14:editId="2D779364">
          <wp:extent cx="1528866"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01356" name="AWS_ProServ_Lockup_OnLight.png.png"/>
                  <pic:cNvPicPr/>
                </pic:nvPicPr>
                <pic:blipFill>
                  <a:blip r:embed="rId1">
                    <a:extLst>
                      <a:ext uri="{28A0092B-C50C-407E-A947-70E740481C1C}">
                        <a14:useLocalDpi xmlns:a14="http://schemas.microsoft.com/office/drawing/2010/main" val="0"/>
                      </a:ext>
                    </a:extLst>
                  </a:blip>
                  <a:stretch>
                    <a:fillRect/>
                  </a:stretch>
                </pic:blipFill>
                <pic:spPr>
                  <a:xfrm>
                    <a:off x="0" y="0"/>
                    <a:ext cx="1528866" cy="365760"/>
                  </a:xfrm>
                  <a:prstGeom prst="rect">
                    <a:avLst/>
                  </a:prstGeom>
                </pic:spPr>
              </pic:pic>
            </a:graphicData>
          </a:graphic>
        </wp:inline>
      </w:drawing>
    </w:r>
  </w:p>
  <w:p w14:paraId="317CABB8" w14:textId="7EB69036" w:rsidR="00833D86" w:rsidRDefault="0043282E">
    <w:r>
      <w:rPr>
        <w:noProof/>
      </w:rPr>
      <mc:AlternateContent>
        <mc:Choice Requires="wps">
          <w:drawing>
            <wp:anchor distT="0" distB="0" distL="114300" distR="114300" simplePos="0" relativeHeight="251658244" behindDoc="0" locked="0" layoutInCell="1" allowOverlap="1" wp14:anchorId="46973DBE" wp14:editId="33286D2D">
              <wp:simplePos x="0" y="0"/>
              <wp:positionH relativeFrom="page">
                <wp:align>center</wp:align>
              </wp:positionH>
              <wp:positionV relativeFrom="page">
                <wp:align>center</wp:align>
              </wp:positionV>
              <wp:extent cx="6350000" cy="1270000"/>
              <wp:effectExtent l="0" t="0" r="0" b="0"/>
              <wp:wrapNone/>
              <wp:docPr id="1937051033" name="WordArt 10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rot="-2400000">
                        <a:off x="0" y="0"/>
                        <a:ext cx="6350000" cy="1270000"/>
                      </a:xfrm>
                      <a:prstGeom prst="rect">
                        <a:avLst/>
                      </a:prstGeom>
                    </wps:spPr>
                    <wps:txbx>
                      <w:txbxContent>
                        <w:p w14:paraId="3A3A3FC1" w14:textId="5C5D090E" w:rsidR="0043282E" w:rsidRDefault="0043282E" w:rsidP="00F568FD">
                          <w:pPr>
                            <w:rPr>
                              <w:rFonts w:ascii="Arial" w:hAnsi="Arial" w:cs="Arial"/>
                              <w:color w:val="C0C0C0"/>
                              <w:sz w:val="48"/>
                              <w:szCs w:val="48"/>
                              <w:lang w:val="en-GB"/>
                              <w14:textOutline w14:w="9525" w14:cap="flat" w14:cmpd="sng" w14:algn="ctr">
                                <w14:solidFill>
                                  <w14:srgbClr w14:val="C0C0C0"/>
                                </w14:solidFill>
                                <w14:prstDash w14:val="solid"/>
                                <w14:round/>
                              </w14:textOutline>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6973DBE" id="_x0000_t202" coordsize="21600,21600" o:spt="202" path="m,l,21600r21600,l21600,xe">
              <v:stroke joinstyle="miter"/>
              <v:path gradientshapeok="t" o:connecttype="rect"/>
            </v:shapetype>
            <v:shape id="WordArt 1026" o:spid="_x0000_s1028" type="#_x0000_t202" style="position:absolute;margin-left:0;margin-top:0;width:500pt;height:100pt;rotation:-40;z-index:25165824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" filled="f" stroked="f">
              <o:lock v:ext="edit" aspectratio="t" verticies="t" shapetype="t"/>
              <v:textbox>
                <w:txbxContent>
                  <w:p w14:paraId="3A3A3FC1" w14:textId="5C5D090E" w:rsidR="0043282E" w:rsidRDefault="0043282E" w:rsidP="00F568FD">
                    <w:pPr>
                      <w:rPr>
                        <w:rFonts w:ascii="Arial" w:hAnsi="Arial" w:cs="Arial"/>
                        <w:color w:val="C0C0C0"/>
                        <w:sz w:val="48"/>
                        <w:szCs w:val="48"/>
                        <w:lang w:val="en-GB"/>
                        <w14:textOutline w14:w="9525" w14:cap="flat" w14:cmpd="sng" w14:algn="ctr">
                          <w14:solidFill>
                            <w14:srgbClr w14:val="C0C0C0"/>
                          </w14:solidFill>
                          <w14:prstDash w14:val="solid"/>
                          <w14:round/>
                        </w14:textOutline>
                      </w:rPr>
                    </w:pP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6D48518" wp14:editId="003998DC">
              <wp:simplePos x="0" y="0"/>
              <wp:positionH relativeFrom="page">
                <wp:align>center</wp:align>
              </wp:positionH>
              <wp:positionV relativeFrom="page">
                <wp:align>center</wp:align>
              </wp:positionV>
              <wp:extent cx="6350000" cy="1270000"/>
              <wp:effectExtent l="0" t="0" r="0" b="0"/>
              <wp:wrapNone/>
              <wp:docPr id="275324337" name="WordArt 10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rot="-2400000">
                        <a:off x="0" y="0"/>
                        <a:ext cx="6350000" cy="1270000"/>
                      </a:xfrm>
                      <a:prstGeom prst="rect">
                        <a:avLst/>
                      </a:prstGeom>
                    </wps:spPr>
                    <wps:txbx>
                      <w:txbxContent>
                        <w:p w14:paraId="7C7C5778" w14:textId="451F9D7D"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6D48518" id="_x0000_s1029" type="#_x0000_t202" style="position:absolute;margin-left:0;margin-top:0;width:500pt;height:100pt;rotation:-40;z-index:251658241;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" filled="f" stroked="f">
              <o:lock v:ext="edit" aspectratio="t" verticies="t" shapetype="t"/>
              <v:textbox>
                <w:txbxContent>
                  <w:p w14:paraId="7C7C5778" w14:textId="451F9D7D"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3425" w14:textId="77777777" w:rsidR="00833D86" w:rsidRDefault="00F30D06">
    <w:pPr>
      <w:jc w:val="right"/>
    </w:pPr>
    <w:r>
      <w:t>CC SVC 00426080 2025 TR</w:t>
    </w:r>
  </w:p>
  <w:p w14:paraId="7CA292D7" w14:textId="77777777" w:rsidR="00661E68" w:rsidRDefault="00661E68">
    <w:pPr>
      <w:pStyle w:val="Header"/>
    </w:pPr>
  </w:p>
  <w:p w14:paraId="52281EF2" w14:textId="3CC76606" w:rsidR="00833D86" w:rsidRDefault="0043282E">
    <w:r>
      <w:rPr>
        <w:noProof/>
      </w:rPr>
      <mc:AlternateContent>
        <mc:Choice Requires="wps">
          <w:drawing>
            <wp:anchor distT="0" distB="0" distL="114300" distR="114300" simplePos="0" relativeHeight="251658245" behindDoc="0" locked="0" layoutInCell="1" allowOverlap="1" wp14:anchorId="3D3274CD" wp14:editId="53B7B2F0">
              <wp:simplePos x="0" y="0"/>
              <wp:positionH relativeFrom="page">
                <wp:align>center</wp:align>
              </wp:positionH>
              <wp:positionV relativeFrom="page">
                <wp:align>center</wp:align>
              </wp:positionV>
              <wp:extent cx="6350000" cy="1270000"/>
              <wp:effectExtent l="0" t="0" r="0" b="0"/>
              <wp:wrapNone/>
              <wp:docPr id="88002570" name="WordArt 10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rot="-2400000">
                        <a:off x="0" y="0"/>
                        <a:ext cx="6350000" cy="1270000"/>
                      </a:xfrm>
                      <a:prstGeom prst="rect">
                        <a:avLst/>
                      </a:prstGeom>
                    </wps:spPr>
                    <wps:txbx>
                      <w:txbxContent>
                        <w:p w14:paraId="30F1384E" w14:textId="77777777"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r>
                            <w:rPr>
                              <w:rFonts w:ascii="Arial" w:hAnsi="Arial" w:cs="Arial"/>
                              <w:color w:val="C0C0C0"/>
                              <w:sz w:val="48"/>
                              <w:szCs w:val="48"/>
                              <w:lang w:val="en-GB"/>
                              <w14:textOutline w14:w="9525" w14:cap="flat" w14:cmpd="sng" w14:algn="ctr">
                                <w14:solidFill>
                                  <w14:srgbClr w14:val="C0C0C0"/>
                                </w14:solidFill>
                                <w14:prstDash w14:val="solid"/>
                                <w14:round/>
                              </w14:textOutline>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D3274CD" id="_x0000_t202" coordsize="21600,21600" o:spt="202" path="m,l,21600r21600,l21600,xe">
              <v:stroke joinstyle="miter"/>
              <v:path gradientshapeok="t" o:connecttype="rect"/>
            </v:shapetype>
            <v:shape id="WordArt 1027" o:spid="_x0000_s1030" type="#_x0000_t202" style="position:absolute;margin-left:0;margin-top:0;width:500pt;height:100pt;rotation:-40;z-index:251658245;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" filled="f" stroked="f">
              <o:lock v:ext="edit" aspectratio="t" verticies="t" shapetype="t"/>
              <v:textbox>
                <w:txbxContent>
                  <w:p w14:paraId="30F1384E" w14:textId="77777777"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r>
                      <w:rPr>
                        <w:rFonts w:ascii="Arial" w:hAnsi="Arial" w:cs="Arial"/>
                        <w:color w:val="C0C0C0"/>
                        <w:sz w:val="48"/>
                        <w:szCs w:val="48"/>
                        <w:lang w:val="en-GB"/>
                        <w14:textOutline w14:w="9525" w14:cap="flat" w14:cmpd="sng" w14:algn="ctr">
                          <w14:solidFill>
                            <w14:srgbClr w14:val="C0C0C0"/>
                          </w14:solidFill>
                          <w14:prstDash w14:val="solid"/>
                          <w14:round/>
                        </w14:textOutline>
                      </w:rPr>
                      <w:t>DRAFT</w:t>
                    </w:r>
                  </w:p>
                </w:txbxContent>
              </v:textbox>
              <w10:wrap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683809E6" wp14:editId="3CA9D370">
              <wp:simplePos x="0" y="0"/>
              <wp:positionH relativeFrom="page">
                <wp:align>center</wp:align>
              </wp:positionH>
              <wp:positionV relativeFrom="page">
                <wp:align>center</wp:align>
              </wp:positionV>
              <wp:extent cx="6350000" cy="1270000"/>
              <wp:effectExtent l="0" t="0" r="0" b="0"/>
              <wp:wrapNone/>
              <wp:docPr id="1213203170" name="WordArt 10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rot="-2400000">
                        <a:off x="0" y="0"/>
                        <a:ext cx="6350000" cy="1270000"/>
                      </a:xfrm>
                      <a:prstGeom prst="rect">
                        <a:avLst/>
                      </a:prstGeom>
                    </wps:spPr>
                    <wps:txbx>
                      <w:txbxContent>
                        <w:p w14:paraId="7C451008" w14:textId="77777777"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r>
                            <w:rPr>
                              <w:rFonts w:ascii="Arial" w:hAnsi="Arial" w:cs="Arial"/>
                              <w:color w:val="C0C0C0"/>
                              <w:sz w:val="48"/>
                              <w:szCs w:val="48"/>
                              <w:lang w:val="en-GB"/>
                              <w14:textOutline w14:w="9525" w14:cap="flat" w14:cmpd="sng" w14:algn="ctr">
                                <w14:solidFill>
                                  <w14:srgbClr w14:val="C0C0C0"/>
                                </w14:solidFill>
                                <w14:prstDash w14:val="solid"/>
                                <w14:round/>
                              </w14:textOutline>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683809E6" id="_x0000_s1031" type="#_x0000_t202" style="position:absolute;margin-left:0;margin-top:0;width:500pt;height:100pt;rotation:-40;z-index:25165824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" filled="f" stroked="f">
              <o:lock v:ext="edit" aspectratio="t" verticies="t" shapetype="t"/>
              <v:textbox>
                <w:txbxContent>
                  <w:p w14:paraId="7C451008" w14:textId="77777777" w:rsidR="0043282E" w:rsidRDefault="0043282E" w:rsidP="0043282E">
                    <w:pPr>
                      <w:jc w:val="center"/>
                      <w:rPr>
                        <w:rFonts w:ascii="Arial" w:hAnsi="Arial" w:cs="Arial"/>
                        <w:color w:val="C0C0C0"/>
                        <w:sz w:val="48"/>
                        <w:szCs w:val="48"/>
                        <w:lang w:val="en-GB"/>
                        <w14:textOutline w14:w="9525" w14:cap="flat" w14:cmpd="sng" w14:algn="ctr">
                          <w14:solidFill>
                            <w14:srgbClr w14:val="C0C0C0"/>
                          </w14:solidFill>
                          <w14:prstDash w14:val="solid"/>
                          <w14:round/>
                        </w14:textOutline>
                      </w:rPr>
                    </w:pPr>
                    <w:r>
                      <w:rPr>
                        <w:rFonts w:ascii="Arial" w:hAnsi="Arial" w:cs="Arial"/>
                        <w:color w:val="C0C0C0"/>
                        <w:sz w:val="48"/>
                        <w:szCs w:val="48"/>
                        <w:lang w:val="en-GB"/>
                        <w14:textOutline w14:w="9525" w14:cap="flat" w14:cmpd="sng" w14:algn="ctr">
                          <w14:solidFill>
                            <w14:srgbClr w14:val="C0C0C0"/>
                          </w14:solidFill>
                          <w14:prstDash w14:val="solid"/>
                          <w14:round/>
                        </w14:textOutline>
                      </w:rPr>
                      <w:t>DRAFT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805D7"/>
    <w:multiLevelType w:val="hybridMultilevel"/>
    <w:tmpl w:val="16ECC7E8"/>
    <w:lvl w:ilvl="0" w:tplc="04090001">
      <w:start w:val="1"/>
      <w:numFmt w:val="bullet"/>
      <w:lvlText w:val=""/>
      <w:lvlJc w:val="left"/>
      <w:pPr>
        <w:ind w:left="720" w:hanging="360"/>
      </w:pPr>
      <w:rPr>
        <w:rFonts w:ascii="Symbol" w:hAnsi="Symbol" w:hint="default"/>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627EA9"/>
    <w:multiLevelType w:val="hybridMultilevel"/>
    <w:tmpl w:val="2E946040"/>
    <w:lvl w:ilvl="0" w:tplc="0409000F">
      <w:start w:val="1"/>
      <w:numFmt w:val="decimal"/>
      <w:pStyle w:val="ListParagraph"/>
      <w:lvlText w:val="%1."/>
      <w:lvlJc w:val="left"/>
      <w:pPr>
        <w:ind w:left="720" w:hanging="360"/>
      </w:pPr>
    </w:lvl>
    <w:lvl w:ilvl="1" w:tplc="1DC43112">
      <w:start w:val="1"/>
      <w:numFmt w:val="upperLetter"/>
      <w:lvlText w:val="(%2)"/>
      <w:lvlJc w:val="left"/>
      <w:pPr>
        <w:ind w:left="1440" w:hanging="360"/>
      </w:pPr>
      <w:rPr>
        <w:rFonts w:hint="default"/>
      </w:rPr>
    </w:lvl>
    <w:lvl w:ilvl="2" w:tplc="FEDAA3F6" w:tentative="1">
      <w:start w:val="1"/>
      <w:numFmt w:val="lowerRoman"/>
      <w:lvlText w:val="%3."/>
      <w:lvlJc w:val="right"/>
      <w:pPr>
        <w:ind w:left="2160" w:hanging="180"/>
      </w:pPr>
    </w:lvl>
    <w:lvl w:ilvl="3" w:tplc="C79C48A0" w:tentative="1">
      <w:start w:val="1"/>
      <w:numFmt w:val="decimal"/>
      <w:lvlText w:val="%4."/>
      <w:lvlJc w:val="left"/>
      <w:pPr>
        <w:ind w:left="2880" w:hanging="360"/>
      </w:pPr>
    </w:lvl>
    <w:lvl w:ilvl="4" w:tplc="A93E53DC" w:tentative="1">
      <w:start w:val="1"/>
      <w:numFmt w:val="lowerLetter"/>
      <w:lvlText w:val="%5."/>
      <w:lvlJc w:val="left"/>
      <w:pPr>
        <w:ind w:left="3600" w:hanging="360"/>
      </w:pPr>
    </w:lvl>
    <w:lvl w:ilvl="5" w:tplc="A6768844" w:tentative="1">
      <w:start w:val="1"/>
      <w:numFmt w:val="lowerRoman"/>
      <w:lvlText w:val="%6."/>
      <w:lvlJc w:val="right"/>
      <w:pPr>
        <w:ind w:left="4320" w:hanging="180"/>
      </w:pPr>
    </w:lvl>
    <w:lvl w:ilvl="6" w:tplc="28780A8C" w:tentative="1">
      <w:start w:val="1"/>
      <w:numFmt w:val="decimal"/>
      <w:lvlText w:val="%7."/>
      <w:lvlJc w:val="left"/>
      <w:pPr>
        <w:ind w:left="5040" w:hanging="360"/>
      </w:pPr>
    </w:lvl>
    <w:lvl w:ilvl="7" w:tplc="FCD2D190" w:tentative="1">
      <w:start w:val="1"/>
      <w:numFmt w:val="lowerLetter"/>
      <w:lvlText w:val="%8."/>
      <w:lvlJc w:val="left"/>
      <w:pPr>
        <w:ind w:left="5760" w:hanging="360"/>
      </w:pPr>
    </w:lvl>
    <w:lvl w:ilvl="8" w:tplc="0A36F89A" w:tentative="1">
      <w:start w:val="1"/>
      <w:numFmt w:val="lowerRoman"/>
      <w:lvlText w:val="%9."/>
      <w:lvlJc w:val="right"/>
      <w:pPr>
        <w:ind w:left="6480" w:hanging="180"/>
      </w:pPr>
    </w:lvl>
  </w:abstractNum>
  <w:abstractNum w:abstractNumId="2" w15:restartNumberingAfterBreak="0">
    <w:nsid w:val="17484F15"/>
    <w:multiLevelType w:val="hybridMultilevel"/>
    <w:tmpl w:val="0AFA5E1C"/>
    <w:lvl w:ilvl="0" w:tplc="87C63246">
      <w:start w:val="1"/>
      <w:numFmt w:val="lowerLetter"/>
      <w:lvlText w:val="%1)"/>
      <w:lvlJc w:val="left"/>
      <w:pPr>
        <w:ind w:left="720" w:hanging="360"/>
      </w:pPr>
    </w:lvl>
    <w:lvl w:ilvl="1" w:tplc="03A2B16C">
      <w:start w:val="1"/>
      <w:numFmt w:val="lowerLetter"/>
      <w:lvlText w:val="%2."/>
      <w:lvlJc w:val="left"/>
      <w:pPr>
        <w:ind w:left="1440" w:hanging="360"/>
      </w:pPr>
    </w:lvl>
    <w:lvl w:ilvl="2" w:tplc="2700807C" w:tentative="1">
      <w:start w:val="1"/>
      <w:numFmt w:val="lowerRoman"/>
      <w:lvlText w:val="%3."/>
      <w:lvlJc w:val="right"/>
      <w:pPr>
        <w:ind w:left="2160" w:hanging="180"/>
      </w:pPr>
    </w:lvl>
    <w:lvl w:ilvl="3" w:tplc="8182F356" w:tentative="1">
      <w:start w:val="1"/>
      <w:numFmt w:val="decimal"/>
      <w:lvlText w:val="%4."/>
      <w:lvlJc w:val="left"/>
      <w:pPr>
        <w:ind w:left="2880" w:hanging="360"/>
      </w:pPr>
    </w:lvl>
    <w:lvl w:ilvl="4" w:tplc="E5D6D628" w:tentative="1">
      <w:start w:val="1"/>
      <w:numFmt w:val="lowerLetter"/>
      <w:lvlText w:val="%5."/>
      <w:lvlJc w:val="left"/>
      <w:pPr>
        <w:ind w:left="3600" w:hanging="360"/>
      </w:pPr>
    </w:lvl>
    <w:lvl w:ilvl="5" w:tplc="43BE52E0" w:tentative="1">
      <w:start w:val="1"/>
      <w:numFmt w:val="lowerRoman"/>
      <w:lvlText w:val="%6."/>
      <w:lvlJc w:val="right"/>
      <w:pPr>
        <w:ind w:left="4320" w:hanging="180"/>
      </w:pPr>
    </w:lvl>
    <w:lvl w:ilvl="6" w:tplc="BFC0A36C" w:tentative="1">
      <w:start w:val="1"/>
      <w:numFmt w:val="decimal"/>
      <w:lvlText w:val="%7."/>
      <w:lvlJc w:val="left"/>
      <w:pPr>
        <w:ind w:left="5040" w:hanging="360"/>
      </w:pPr>
    </w:lvl>
    <w:lvl w:ilvl="7" w:tplc="F2A2F5AE" w:tentative="1">
      <w:start w:val="1"/>
      <w:numFmt w:val="lowerLetter"/>
      <w:lvlText w:val="%8."/>
      <w:lvlJc w:val="left"/>
      <w:pPr>
        <w:ind w:left="5760" w:hanging="360"/>
      </w:pPr>
    </w:lvl>
    <w:lvl w:ilvl="8" w:tplc="DE96A89C" w:tentative="1">
      <w:start w:val="1"/>
      <w:numFmt w:val="lowerRoman"/>
      <w:lvlText w:val="%9."/>
      <w:lvlJc w:val="right"/>
      <w:pPr>
        <w:ind w:left="6480" w:hanging="180"/>
      </w:pPr>
    </w:lvl>
  </w:abstractNum>
  <w:abstractNum w:abstractNumId="3" w15:restartNumberingAfterBreak="0">
    <w:nsid w:val="1B9E40A1"/>
    <w:multiLevelType w:val="multilevel"/>
    <w:tmpl w:val="20D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23BA9"/>
    <w:multiLevelType w:val="multilevel"/>
    <w:tmpl w:val="04580D8C"/>
    <w:lvl w:ilvl="0">
      <w:start w:val="1"/>
      <w:numFmt w:val="decimal"/>
      <w:lvlText w:val="%1."/>
      <w:lvlJc w:val="left"/>
      <w:pPr>
        <w:tabs>
          <w:tab w:val="num" w:pos="360"/>
        </w:tabs>
        <w:ind w:left="360" w:hanging="360"/>
      </w:pPr>
      <w:rPr>
        <w:rFonts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15:restartNumberingAfterBreak="0">
    <w:nsid w:val="32B04AB4"/>
    <w:multiLevelType w:val="hybridMultilevel"/>
    <w:tmpl w:val="0AFA5E1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6430B6"/>
    <w:multiLevelType w:val="multilevel"/>
    <w:tmpl w:val="F95A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20DE0"/>
    <w:multiLevelType w:val="multilevel"/>
    <w:tmpl w:val="0AC8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F092D"/>
    <w:multiLevelType w:val="hybridMultilevel"/>
    <w:tmpl w:val="A9383D5A"/>
    <w:lvl w:ilvl="0" w:tplc="019CF798">
      <w:start w:val="1"/>
      <w:numFmt w:val="bullet"/>
      <w:lvlText w:val=""/>
      <w:lvlJc w:val="left"/>
      <w:pPr>
        <w:ind w:left="720" w:hanging="360"/>
      </w:pPr>
      <w:rPr>
        <w:rFonts w:ascii="Symbol" w:hAnsi="Symbol" w:hint="default"/>
        <w:sz w:val="22"/>
        <w:szCs w:val="22"/>
      </w:rPr>
    </w:lvl>
    <w:lvl w:ilvl="1" w:tplc="390AAA72">
      <w:start w:val="1"/>
      <w:numFmt w:val="bullet"/>
      <w:pStyle w:val="scopebullet2"/>
      <w:lvlText w:val="o"/>
      <w:lvlJc w:val="left"/>
      <w:pPr>
        <w:ind w:left="1440" w:hanging="360"/>
      </w:pPr>
      <w:rPr>
        <w:rFonts w:ascii="Courier New" w:hAnsi="Courier New" w:cs="Courier New" w:hint="default"/>
        <w:sz w:val="22"/>
        <w:szCs w:val="22"/>
      </w:rPr>
    </w:lvl>
    <w:lvl w:ilvl="2" w:tplc="5866BEFE">
      <w:start w:val="1"/>
      <w:numFmt w:val="bullet"/>
      <w:lvlText w:val=""/>
      <w:lvlJc w:val="left"/>
      <w:pPr>
        <w:ind w:left="2160" w:hanging="360"/>
      </w:pPr>
      <w:rPr>
        <w:rFonts w:ascii="Wingdings" w:hAnsi="Wingdings" w:hint="default"/>
      </w:rPr>
    </w:lvl>
    <w:lvl w:ilvl="3" w:tplc="BC208CC8">
      <w:start w:val="1"/>
      <w:numFmt w:val="bullet"/>
      <w:lvlText w:val=""/>
      <w:lvlJc w:val="left"/>
      <w:pPr>
        <w:ind w:left="2880" w:hanging="360"/>
      </w:pPr>
      <w:rPr>
        <w:rFonts w:ascii="Symbol" w:hAnsi="Symbol" w:hint="default"/>
      </w:rPr>
    </w:lvl>
    <w:lvl w:ilvl="4" w:tplc="78A49238">
      <w:start w:val="1"/>
      <w:numFmt w:val="bullet"/>
      <w:lvlText w:val="o"/>
      <w:lvlJc w:val="left"/>
      <w:pPr>
        <w:ind w:left="3600" w:hanging="360"/>
      </w:pPr>
      <w:rPr>
        <w:rFonts w:ascii="Courier New" w:hAnsi="Courier New" w:cs="Courier New" w:hint="default"/>
      </w:rPr>
    </w:lvl>
    <w:lvl w:ilvl="5" w:tplc="F2D4311E">
      <w:start w:val="1"/>
      <w:numFmt w:val="bullet"/>
      <w:lvlText w:val=""/>
      <w:lvlJc w:val="left"/>
      <w:pPr>
        <w:ind w:left="4320" w:hanging="360"/>
      </w:pPr>
      <w:rPr>
        <w:rFonts w:ascii="Wingdings" w:hAnsi="Wingdings" w:hint="default"/>
      </w:rPr>
    </w:lvl>
    <w:lvl w:ilvl="6" w:tplc="9E2A33DA">
      <w:start w:val="1"/>
      <w:numFmt w:val="bullet"/>
      <w:lvlText w:val=""/>
      <w:lvlJc w:val="left"/>
      <w:pPr>
        <w:ind w:left="5040" w:hanging="360"/>
      </w:pPr>
      <w:rPr>
        <w:rFonts w:ascii="Symbol" w:hAnsi="Symbol" w:hint="default"/>
      </w:rPr>
    </w:lvl>
    <w:lvl w:ilvl="7" w:tplc="9C62D298">
      <w:start w:val="1"/>
      <w:numFmt w:val="bullet"/>
      <w:lvlText w:val="o"/>
      <w:lvlJc w:val="left"/>
      <w:pPr>
        <w:ind w:left="5760" w:hanging="360"/>
      </w:pPr>
      <w:rPr>
        <w:rFonts w:ascii="Courier New" w:hAnsi="Courier New" w:cs="Courier New" w:hint="default"/>
      </w:rPr>
    </w:lvl>
    <w:lvl w:ilvl="8" w:tplc="C924E914">
      <w:start w:val="1"/>
      <w:numFmt w:val="bullet"/>
      <w:lvlText w:val=""/>
      <w:lvlJc w:val="left"/>
      <w:pPr>
        <w:ind w:left="6480" w:hanging="360"/>
      </w:pPr>
      <w:rPr>
        <w:rFonts w:ascii="Wingdings" w:hAnsi="Wingdings" w:hint="default"/>
      </w:rPr>
    </w:lvl>
  </w:abstractNum>
  <w:abstractNum w:abstractNumId="9" w15:restartNumberingAfterBreak="0">
    <w:nsid w:val="36260598"/>
    <w:multiLevelType w:val="multilevel"/>
    <w:tmpl w:val="F2705E66"/>
    <w:lvl w:ilvl="0">
      <w:start w:val="1"/>
      <w:numFmt w:val="bullet"/>
      <w:pStyle w:val="scopebullet1"/>
      <w:lvlText w:val=""/>
      <w:lvlJc w:val="left"/>
      <w:pPr>
        <w:tabs>
          <w:tab w:val="num" w:pos="720"/>
        </w:tabs>
        <w:ind w:left="720" w:hanging="360"/>
      </w:pPr>
      <w:rPr>
        <w:rFonts w:ascii="Symbol" w:hAnsi="Symbol" w:hint="default"/>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882CAE"/>
    <w:multiLevelType w:val="hybridMultilevel"/>
    <w:tmpl w:val="E1AABA50"/>
    <w:lvl w:ilvl="0" w:tplc="18AAA07C">
      <w:start w:val="1"/>
      <w:numFmt w:val="decimal"/>
      <w:lvlText w:val="%1."/>
      <w:lvlJc w:val="left"/>
      <w:pPr>
        <w:ind w:left="1080" w:hanging="360"/>
      </w:pPr>
    </w:lvl>
    <w:lvl w:ilvl="1" w:tplc="55BA5C6A">
      <w:start w:val="1"/>
      <w:numFmt w:val="lowerLetter"/>
      <w:lvlText w:val="%2."/>
      <w:lvlJc w:val="left"/>
      <w:pPr>
        <w:ind w:left="1440" w:hanging="360"/>
      </w:pPr>
    </w:lvl>
    <w:lvl w:ilvl="2" w:tplc="AE7E9394">
      <w:start w:val="1"/>
      <w:numFmt w:val="lowerRoman"/>
      <w:pStyle w:val="CustRespNumberslevel2"/>
      <w:lvlText w:val="%3."/>
      <w:lvlJc w:val="right"/>
      <w:pPr>
        <w:ind w:left="2160" w:hanging="180"/>
      </w:pPr>
    </w:lvl>
    <w:lvl w:ilvl="3" w:tplc="165AC0DE">
      <w:start w:val="1"/>
      <w:numFmt w:val="decimal"/>
      <w:lvlText w:val="%4."/>
      <w:lvlJc w:val="left"/>
      <w:pPr>
        <w:ind w:left="2880" w:hanging="360"/>
      </w:pPr>
    </w:lvl>
    <w:lvl w:ilvl="4" w:tplc="A8CC27A8">
      <w:start w:val="1"/>
      <w:numFmt w:val="lowerLetter"/>
      <w:lvlText w:val="%5."/>
      <w:lvlJc w:val="left"/>
      <w:pPr>
        <w:ind w:left="3600" w:hanging="360"/>
      </w:pPr>
    </w:lvl>
    <w:lvl w:ilvl="5" w:tplc="C9A2E844">
      <w:start w:val="1"/>
      <w:numFmt w:val="lowerRoman"/>
      <w:lvlText w:val="%6."/>
      <w:lvlJc w:val="right"/>
      <w:pPr>
        <w:ind w:left="4320" w:hanging="180"/>
      </w:pPr>
    </w:lvl>
    <w:lvl w:ilvl="6" w:tplc="18BE8B2E">
      <w:start w:val="1"/>
      <w:numFmt w:val="decimal"/>
      <w:lvlText w:val="%7."/>
      <w:lvlJc w:val="left"/>
      <w:pPr>
        <w:ind w:left="5040" w:hanging="360"/>
      </w:pPr>
    </w:lvl>
    <w:lvl w:ilvl="7" w:tplc="FDF66738">
      <w:start w:val="1"/>
      <w:numFmt w:val="lowerLetter"/>
      <w:lvlText w:val="%8."/>
      <w:lvlJc w:val="left"/>
      <w:pPr>
        <w:ind w:left="5760" w:hanging="360"/>
      </w:pPr>
    </w:lvl>
    <w:lvl w:ilvl="8" w:tplc="4302FE82">
      <w:start w:val="1"/>
      <w:numFmt w:val="lowerRoman"/>
      <w:lvlText w:val="%9."/>
      <w:lvlJc w:val="right"/>
      <w:pPr>
        <w:ind w:left="6480" w:hanging="180"/>
      </w:pPr>
    </w:lvl>
  </w:abstractNum>
  <w:abstractNum w:abstractNumId="11" w15:restartNumberingAfterBreak="0">
    <w:nsid w:val="38D32E2D"/>
    <w:multiLevelType w:val="hybridMultilevel"/>
    <w:tmpl w:val="A1EA3A50"/>
    <w:lvl w:ilvl="0" w:tplc="04090001">
      <w:start w:val="1"/>
      <w:numFmt w:val="bullet"/>
      <w:lvlText w:val=""/>
      <w:lvlJc w:val="left"/>
      <w:pPr>
        <w:ind w:left="720" w:hanging="360"/>
      </w:pPr>
      <w:rPr>
        <w:rFonts w:ascii="Symbol" w:hAnsi="Symbol" w:hint="default"/>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525D9D"/>
    <w:multiLevelType w:val="hybridMultilevel"/>
    <w:tmpl w:val="B46C0C1C"/>
    <w:lvl w:ilvl="0" w:tplc="70FAC5BC">
      <w:start w:val="1"/>
      <w:numFmt w:val="decimal"/>
      <w:pStyle w:val="SGActivityDetailsList"/>
      <w:lvlText w:val="%1."/>
      <w:lvlJc w:val="left"/>
      <w:pPr>
        <w:ind w:left="1440" w:hanging="360"/>
      </w:pPr>
    </w:lvl>
    <w:lvl w:ilvl="1" w:tplc="4F1E95C0" w:tentative="1">
      <w:start w:val="1"/>
      <w:numFmt w:val="lowerLetter"/>
      <w:lvlText w:val="%2."/>
      <w:lvlJc w:val="left"/>
      <w:pPr>
        <w:ind w:left="2160" w:hanging="360"/>
      </w:pPr>
    </w:lvl>
    <w:lvl w:ilvl="2" w:tplc="6B60D190" w:tentative="1">
      <w:start w:val="1"/>
      <w:numFmt w:val="lowerRoman"/>
      <w:lvlText w:val="%3."/>
      <w:lvlJc w:val="right"/>
      <w:pPr>
        <w:ind w:left="2880" w:hanging="180"/>
      </w:pPr>
    </w:lvl>
    <w:lvl w:ilvl="3" w:tplc="03A4001E" w:tentative="1">
      <w:start w:val="1"/>
      <w:numFmt w:val="decimal"/>
      <w:lvlText w:val="%4."/>
      <w:lvlJc w:val="left"/>
      <w:pPr>
        <w:ind w:left="3600" w:hanging="360"/>
      </w:pPr>
    </w:lvl>
    <w:lvl w:ilvl="4" w:tplc="DAEAF436" w:tentative="1">
      <w:start w:val="1"/>
      <w:numFmt w:val="lowerLetter"/>
      <w:lvlText w:val="%5."/>
      <w:lvlJc w:val="left"/>
      <w:pPr>
        <w:ind w:left="4320" w:hanging="360"/>
      </w:pPr>
    </w:lvl>
    <w:lvl w:ilvl="5" w:tplc="68DE82AC" w:tentative="1">
      <w:start w:val="1"/>
      <w:numFmt w:val="lowerRoman"/>
      <w:lvlText w:val="%6."/>
      <w:lvlJc w:val="right"/>
      <w:pPr>
        <w:ind w:left="5040" w:hanging="180"/>
      </w:pPr>
    </w:lvl>
    <w:lvl w:ilvl="6" w:tplc="84E01BFC" w:tentative="1">
      <w:start w:val="1"/>
      <w:numFmt w:val="decimal"/>
      <w:lvlText w:val="%7."/>
      <w:lvlJc w:val="left"/>
      <w:pPr>
        <w:ind w:left="5760" w:hanging="360"/>
      </w:pPr>
    </w:lvl>
    <w:lvl w:ilvl="7" w:tplc="E4DC4F5A" w:tentative="1">
      <w:start w:val="1"/>
      <w:numFmt w:val="lowerLetter"/>
      <w:lvlText w:val="%8."/>
      <w:lvlJc w:val="left"/>
      <w:pPr>
        <w:ind w:left="6480" w:hanging="360"/>
      </w:pPr>
    </w:lvl>
    <w:lvl w:ilvl="8" w:tplc="C0400DFA" w:tentative="1">
      <w:start w:val="1"/>
      <w:numFmt w:val="lowerRoman"/>
      <w:lvlText w:val="%9."/>
      <w:lvlJc w:val="right"/>
      <w:pPr>
        <w:ind w:left="7200" w:hanging="180"/>
      </w:pPr>
    </w:lvl>
  </w:abstractNum>
  <w:abstractNum w:abstractNumId="13" w15:restartNumberingAfterBreak="0">
    <w:nsid w:val="499F147B"/>
    <w:multiLevelType w:val="hybridMultilevel"/>
    <w:tmpl w:val="E166B396"/>
    <w:lvl w:ilvl="0" w:tplc="038C8862">
      <w:start w:val="1"/>
      <w:numFmt w:val="decimal"/>
      <w:pStyle w:val="AdditionalTermsListParagraphs"/>
      <w:lvlText w:val="%1."/>
      <w:lvlJc w:val="left"/>
      <w:pPr>
        <w:ind w:left="4860" w:hanging="360"/>
      </w:pPr>
      <w:rPr>
        <w:rFonts w:asciiTheme="majorHAnsi" w:hAnsiTheme="majorHAnsi" w:cstheme="majorHAnsi" w:hint="default"/>
      </w:rPr>
    </w:lvl>
    <w:lvl w:ilvl="1" w:tplc="AD74DCC0">
      <w:start w:val="1"/>
      <w:numFmt w:val="lowerLetter"/>
      <w:lvlText w:val="%2."/>
      <w:lvlJc w:val="left"/>
      <w:pPr>
        <w:ind w:left="1440" w:hanging="360"/>
      </w:pPr>
    </w:lvl>
    <w:lvl w:ilvl="2" w:tplc="6368259A" w:tentative="1">
      <w:start w:val="1"/>
      <w:numFmt w:val="lowerRoman"/>
      <w:lvlText w:val="%3."/>
      <w:lvlJc w:val="right"/>
      <w:pPr>
        <w:ind w:left="2160" w:hanging="180"/>
      </w:pPr>
    </w:lvl>
    <w:lvl w:ilvl="3" w:tplc="F69C48DC" w:tentative="1">
      <w:start w:val="1"/>
      <w:numFmt w:val="decimal"/>
      <w:lvlText w:val="%4."/>
      <w:lvlJc w:val="left"/>
      <w:pPr>
        <w:ind w:left="2880" w:hanging="360"/>
      </w:pPr>
    </w:lvl>
    <w:lvl w:ilvl="4" w:tplc="97D69588" w:tentative="1">
      <w:start w:val="1"/>
      <w:numFmt w:val="lowerLetter"/>
      <w:lvlText w:val="%5."/>
      <w:lvlJc w:val="left"/>
      <w:pPr>
        <w:ind w:left="3600" w:hanging="360"/>
      </w:pPr>
    </w:lvl>
    <w:lvl w:ilvl="5" w:tplc="0518D1F8" w:tentative="1">
      <w:start w:val="1"/>
      <w:numFmt w:val="lowerRoman"/>
      <w:lvlText w:val="%6."/>
      <w:lvlJc w:val="right"/>
      <w:pPr>
        <w:ind w:left="4320" w:hanging="180"/>
      </w:pPr>
    </w:lvl>
    <w:lvl w:ilvl="6" w:tplc="9DF2BD1E" w:tentative="1">
      <w:start w:val="1"/>
      <w:numFmt w:val="decimal"/>
      <w:lvlText w:val="%7."/>
      <w:lvlJc w:val="left"/>
      <w:pPr>
        <w:ind w:left="5040" w:hanging="360"/>
      </w:pPr>
    </w:lvl>
    <w:lvl w:ilvl="7" w:tplc="982698EC" w:tentative="1">
      <w:start w:val="1"/>
      <w:numFmt w:val="lowerLetter"/>
      <w:lvlText w:val="%8."/>
      <w:lvlJc w:val="left"/>
      <w:pPr>
        <w:ind w:left="5760" w:hanging="360"/>
      </w:pPr>
    </w:lvl>
    <w:lvl w:ilvl="8" w:tplc="39B8B572" w:tentative="1">
      <w:start w:val="1"/>
      <w:numFmt w:val="lowerRoman"/>
      <w:lvlText w:val="%9."/>
      <w:lvlJc w:val="right"/>
      <w:pPr>
        <w:ind w:left="6480" w:hanging="180"/>
      </w:pPr>
    </w:lvl>
  </w:abstractNum>
  <w:abstractNum w:abstractNumId="14" w15:restartNumberingAfterBreak="0">
    <w:nsid w:val="55B66C33"/>
    <w:multiLevelType w:val="hybridMultilevel"/>
    <w:tmpl w:val="7AA481C6"/>
    <w:lvl w:ilvl="0" w:tplc="04090001">
      <w:start w:val="1"/>
      <w:numFmt w:val="bullet"/>
      <w:lvlText w:val=""/>
      <w:lvlJc w:val="left"/>
      <w:pPr>
        <w:ind w:left="720" w:hanging="360"/>
      </w:pPr>
      <w:rPr>
        <w:rFonts w:ascii="Symbol" w:hAnsi="Symbol" w:hint="default"/>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9854AC"/>
    <w:multiLevelType w:val="hybridMultilevel"/>
    <w:tmpl w:val="3180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6B33D1"/>
    <w:multiLevelType w:val="hybridMultilevel"/>
    <w:tmpl w:val="2AD0E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FE6DCF"/>
    <w:multiLevelType w:val="multilevel"/>
    <w:tmpl w:val="5830972E"/>
    <w:lvl w:ilvl="0">
      <w:start w:val="1"/>
      <w:numFmt w:val="decimal"/>
      <w:pStyle w:val="DeliverablesList"/>
      <w:lvlText w:val="%1."/>
      <w:lvlJc w:val="left"/>
      <w:pPr>
        <w:tabs>
          <w:tab w:val="num" w:pos="360"/>
        </w:tabs>
        <w:ind w:left="360" w:hanging="360"/>
      </w:pPr>
      <w:rPr>
        <w:rFonts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8" w15:restartNumberingAfterBreak="0">
    <w:nsid w:val="73426C1F"/>
    <w:multiLevelType w:val="multilevel"/>
    <w:tmpl w:val="D7CE80C2"/>
    <w:lvl w:ilvl="0">
      <w:start w:val="3"/>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pStyle w:val="scopebullet4w0after"/>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9" w15:restartNumberingAfterBreak="0">
    <w:nsid w:val="7C70231A"/>
    <w:multiLevelType w:val="hybridMultilevel"/>
    <w:tmpl w:val="F80EB73E"/>
    <w:lvl w:ilvl="0" w:tplc="19425948">
      <w:start w:val="1"/>
      <w:numFmt w:val="bullet"/>
      <w:lvlText w:val=""/>
      <w:lvlJc w:val="left"/>
      <w:pPr>
        <w:ind w:left="720" w:hanging="360"/>
      </w:pPr>
      <w:rPr>
        <w:rFonts w:ascii="Symbol" w:hAnsi="Symbol" w:hint="default"/>
        <w:sz w:val="22"/>
        <w:szCs w:val="22"/>
      </w:rPr>
    </w:lvl>
    <w:lvl w:ilvl="1" w:tplc="7CD67BCC">
      <w:start w:val="1"/>
      <w:numFmt w:val="bullet"/>
      <w:lvlText w:val="o"/>
      <w:lvlJc w:val="left"/>
      <w:pPr>
        <w:ind w:left="1440" w:hanging="360"/>
      </w:pPr>
      <w:rPr>
        <w:rFonts w:ascii="Courier New" w:hAnsi="Courier New" w:cs="Courier New" w:hint="default"/>
      </w:rPr>
    </w:lvl>
    <w:lvl w:ilvl="2" w:tplc="A3128062">
      <w:start w:val="1"/>
      <w:numFmt w:val="bullet"/>
      <w:pStyle w:val="scopebullet3"/>
      <w:lvlText w:val=""/>
      <w:lvlJc w:val="left"/>
      <w:pPr>
        <w:ind w:left="2160" w:hanging="360"/>
      </w:pPr>
      <w:rPr>
        <w:rFonts w:ascii="Wingdings" w:hAnsi="Wingdings" w:hint="default"/>
      </w:rPr>
    </w:lvl>
    <w:lvl w:ilvl="3" w:tplc="C1AA4CE6">
      <w:start w:val="1"/>
      <w:numFmt w:val="bullet"/>
      <w:lvlText w:val=""/>
      <w:lvlJc w:val="left"/>
      <w:pPr>
        <w:ind w:left="2880" w:hanging="360"/>
      </w:pPr>
      <w:rPr>
        <w:rFonts w:ascii="Symbol" w:hAnsi="Symbol" w:hint="default"/>
      </w:rPr>
    </w:lvl>
    <w:lvl w:ilvl="4" w:tplc="ACBE71D2">
      <w:start w:val="1"/>
      <w:numFmt w:val="bullet"/>
      <w:lvlText w:val="o"/>
      <w:lvlJc w:val="left"/>
      <w:pPr>
        <w:ind w:left="3600" w:hanging="360"/>
      </w:pPr>
      <w:rPr>
        <w:rFonts w:ascii="Courier New" w:hAnsi="Courier New" w:cs="Courier New" w:hint="default"/>
      </w:rPr>
    </w:lvl>
    <w:lvl w:ilvl="5" w:tplc="194842D6">
      <w:start w:val="1"/>
      <w:numFmt w:val="bullet"/>
      <w:lvlText w:val=""/>
      <w:lvlJc w:val="left"/>
      <w:pPr>
        <w:ind w:left="4320" w:hanging="360"/>
      </w:pPr>
      <w:rPr>
        <w:rFonts w:ascii="Wingdings" w:hAnsi="Wingdings" w:hint="default"/>
      </w:rPr>
    </w:lvl>
    <w:lvl w:ilvl="6" w:tplc="5AD6442C">
      <w:start w:val="1"/>
      <w:numFmt w:val="bullet"/>
      <w:lvlText w:val=""/>
      <w:lvlJc w:val="left"/>
      <w:pPr>
        <w:ind w:left="5040" w:hanging="360"/>
      </w:pPr>
      <w:rPr>
        <w:rFonts w:ascii="Symbol" w:hAnsi="Symbol" w:hint="default"/>
      </w:rPr>
    </w:lvl>
    <w:lvl w:ilvl="7" w:tplc="CD663F0E">
      <w:start w:val="1"/>
      <w:numFmt w:val="bullet"/>
      <w:lvlText w:val="o"/>
      <w:lvlJc w:val="left"/>
      <w:pPr>
        <w:ind w:left="5760" w:hanging="360"/>
      </w:pPr>
      <w:rPr>
        <w:rFonts w:ascii="Courier New" w:hAnsi="Courier New" w:cs="Courier New" w:hint="default"/>
      </w:rPr>
    </w:lvl>
    <w:lvl w:ilvl="8" w:tplc="65D2A5E0">
      <w:start w:val="1"/>
      <w:numFmt w:val="bullet"/>
      <w:lvlText w:val=""/>
      <w:lvlJc w:val="left"/>
      <w:pPr>
        <w:ind w:left="6480" w:hanging="360"/>
      </w:pPr>
      <w:rPr>
        <w:rFonts w:ascii="Wingdings" w:hAnsi="Wingdings" w:hint="default"/>
      </w:rPr>
    </w:lvl>
  </w:abstractNum>
  <w:num w:numId="1" w16cid:durableId="85808732">
    <w:abstractNumId w:val="8"/>
  </w:num>
  <w:num w:numId="2" w16cid:durableId="1484856165">
    <w:abstractNumId w:val="9"/>
  </w:num>
  <w:num w:numId="3" w16cid:durableId="1040547457">
    <w:abstractNumId w:val="1"/>
  </w:num>
  <w:num w:numId="4" w16cid:durableId="1543127161">
    <w:abstractNumId w:val="13"/>
  </w:num>
  <w:num w:numId="5" w16cid:durableId="2114009164">
    <w:abstractNumId w:val="19"/>
  </w:num>
  <w:num w:numId="6" w16cid:durableId="1388918523">
    <w:abstractNumId w:val="17"/>
  </w:num>
  <w:num w:numId="7" w16cid:durableId="51121737">
    <w:abstractNumId w:val="10"/>
  </w:num>
  <w:num w:numId="8" w16cid:durableId="1597128540">
    <w:abstractNumId w:val="2"/>
  </w:num>
  <w:num w:numId="9" w16cid:durableId="307904482">
    <w:abstractNumId w:val="12"/>
  </w:num>
  <w:num w:numId="10" w16cid:durableId="1629779279">
    <w:abstractNumId w:val="18"/>
  </w:num>
  <w:num w:numId="11" w16cid:durableId="1957980603">
    <w:abstractNumId w:val="4"/>
  </w:num>
  <w:num w:numId="12" w16cid:durableId="762650288">
    <w:abstractNumId w:val="0"/>
  </w:num>
  <w:num w:numId="13" w16cid:durableId="661618090">
    <w:abstractNumId w:val="14"/>
  </w:num>
  <w:num w:numId="14" w16cid:durableId="516314565">
    <w:abstractNumId w:val="5"/>
  </w:num>
  <w:num w:numId="15" w16cid:durableId="56519189">
    <w:abstractNumId w:val="16"/>
  </w:num>
  <w:num w:numId="16" w16cid:durableId="1018773310">
    <w:abstractNumId w:val="15"/>
  </w:num>
  <w:num w:numId="17" w16cid:durableId="1746756283">
    <w:abstractNumId w:val="3"/>
  </w:num>
  <w:num w:numId="18" w16cid:durableId="344750929">
    <w:abstractNumId w:val="7"/>
  </w:num>
  <w:num w:numId="19" w16cid:durableId="1779789473">
    <w:abstractNumId w:val="6"/>
  </w:num>
  <w:num w:numId="20" w16cid:durableId="600725701">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tract Specialist">
    <w15:presenceInfo w15:providerId="None" w15:userId="Contract Specialist"/>
  </w15:person>
  <w15:person w15:author="Ellis, Scott">
    <w15:presenceInfo w15:providerId="AD" w15:userId="S::scoells@amazon.com.au::bfff35a5-be0c-4273-ab0a-6ba750a8db47"/>
  </w15:person>
  <w15:person w15:author="Johnson, Will">
    <w15:presenceInfo w15:providerId="AD" w15:userId="S::wnj@amazon.com::25f1d712-0708-4364-9207-c88f261cf775"/>
  </w15:person>
  <w15:person w15:author="AWS Legal">
    <w15:presenceInfo w15:providerId="None" w15:userId="AWS Leg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oNotTrackFormatting/>
  <w:defaultTabStop w:val="720"/>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countId" w:val="69300"/>
    <w:docVar w:name="BKDoc" w:val="tc_831140.doc"/>
    <w:docVar w:name="documentId" w:val="0"/>
    <w:docVar w:name="hierarchyId" w:val="200150"/>
    <w:docVar w:name="hierarchyLevel" w:val="Folder"/>
    <w:docVar w:name="HTMLPageName" w:val="https://contractbuilder.amazon.com/bl/editTemplate.htm?templateId=831140&amp;offVersion=15.0"/>
    <w:docVar w:name="isUntitled" w:val="False"/>
    <w:docVar w:name="oapath" w:val="C:\Users\jtakata\AppData\Local\Temp\brightleaf\"/>
    <w:docVar w:name="pakageId" w:val="498494"/>
    <w:docVar w:name="REF_C9707163" w:val="S22190430"/>
    <w:docVar w:name="REF_C9707165" w:val="S22190508"/>
    <w:docVar w:name="REF_C9707168" w:val="S22190625"/>
    <w:docVar w:name="REF_C9707172" w:val="S22190781"/>
    <w:docVar w:name="REF_C9707177" w:val="S22190964"/>
    <w:docVar w:name="REF_C9707183" w:val="S22191210"/>
    <w:docVar w:name="REF_C9707263" w:val="S22192248"/>
    <w:docVar w:name="REF_C9707264" w:val="S22192287"/>
    <w:docVar w:name="REF_C9707266" w:val="S22192341"/>
    <w:docVar w:name="REF_C9707293" w:val="S22194307"/>
    <w:docVar w:name="REF_C9708155" w:val="S22196528"/>
    <w:docVar w:name="REF_C9708181" w:val="S22197357"/>
    <w:docVar w:name="REF_C9708200" w:val="S22197961"/>
    <w:docVar w:name="REF_C9708211" w:val="S22198262"/>
    <w:docVar w:name="REF_C9708331" w:val="S22201041"/>
    <w:docVar w:name="REF_C9716115" w:val="S22215766"/>
    <w:docVar w:name="REF_C9717124" w:val="S22216709"/>
    <w:docVar w:name="sessionId" w:val="26A564FD89B27FD0C4BD2583C005BCFC"/>
    <w:docVar w:name="templateId" w:val="831140"/>
    <w:docVar w:name="urlimagepath" w:val="https://contractbuilder.amazon.com/bl//macros/images/"/>
    <w:docVar w:name="wsdlurl" w:val="https://contractbuilder.amazon.com/bl/services/brightleafWebService?wsdl"/>
  </w:docVars>
  <w:rsids>
    <w:rsidRoot w:val="00833D86"/>
    <w:rsid w:val="000143BE"/>
    <w:rsid w:val="0002287E"/>
    <w:rsid w:val="00042650"/>
    <w:rsid w:val="0004638C"/>
    <w:rsid w:val="0005696F"/>
    <w:rsid w:val="00061D02"/>
    <w:rsid w:val="0006215F"/>
    <w:rsid w:val="0006292C"/>
    <w:rsid w:val="000632B0"/>
    <w:rsid w:val="000737BE"/>
    <w:rsid w:val="000773C0"/>
    <w:rsid w:val="00081EAA"/>
    <w:rsid w:val="00090F1E"/>
    <w:rsid w:val="00091C2E"/>
    <w:rsid w:val="00094806"/>
    <w:rsid w:val="000A6C7A"/>
    <w:rsid w:val="000B04F3"/>
    <w:rsid w:val="000C3D49"/>
    <w:rsid w:val="000D01DC"/>
    <w:rsid w:val="000E2722"/>
    <w:rsid w:val="000E5F25"/>
    <w:rsid w:val="000F4E8B"/>
    <w:rsid w:val="000F6549"/>
    <w:rsid w:val="000F6554"/>
    <w:rsid w:val="000F6C19"/>
    <w:rsid w:val="001078EC"/>
    <w:rsid w:val="00114B3C"/>
    <w:rsid w:val="001152E9"/>
    <w:rsid w:val="00117589"/>
    <w:rsid w:val="00133038"/>
    <w:rsid w:val="00133959"/>
    <w:rsid w:val="00140115"/>
    <w:rsid w:val="00141263"/>
    <w:rsid w:val="00142B52"/>
    <w:rsid w:val="00154B04"/>
    <w:rsid w:val="00156068"/>
    <w:rsid w:val="00162A32"/>
    <w:rsid w:val="00182928"/>
    <w:rsid w:val="00187E78"/>
    <w:rsid w:val="0019551B"/>
    <w:rsid w:val="001A01C7"/>
    <w:rsid w:val="001A0677"/>
    <w:rsid w:val="001A1F23"/>
    <w:rsid w:val="001B4D45"/>
    <w:rsid w:val="001B53FC"/>
    <w:rsid w:val="001C280D"/>
    <w:rsid w:val="001D2B3F"/>
    <w:rsid w:val="001E0B1F"/>
    <w:rsid w:val="001E0D57"/>
    <w:rsid w:val="001F20E9"/>
    <w:rsid w:val="001F35A6"/>
    <w:rsid w:val="001F38C0"/>
    <w:rsid w:val="00200B9B"/>
    <w:rsid w:val="00216494"/>
    <w:rsid w:val="0023103A"/>
    <w:rsid w:val="00240769"/>
    <w:rsid w:val="002421E2"/>
    <w:rsid w:val="00244774"/>
    <w:rsid w:val="00246A22"/>
    <w:rsid w:val="00246BB7"/>
    <w:rsid w:val="00251F07"/>
    <w:rsid w:val="002529ED"/>
    <w:rsid w:val="00270BD2"/>
    <w:rsid w:val="00272C56"/>
    <w:rsid w:val="00274944"/>
    <w:rsid w:val="00280603"/>
    <w:rsid w:val="002938FA"/>
    <w:rsid w:val="00293EEF"/>
    <w:rsid w:val="0029443A"/>
    <w:rsid w:val="002A4283"/>
    <w:rsid w:val="002B02F7"/>
    <w:rsid w:val="002B1DF7"/>
    <w:rsid w:val="002C2C35"/>
    <w:rsid w:val="002C5B8E"/>
    <w:rsid w:val="002E434B"/>
    <w:rsid w:val="002E52FC"/>
    <w:rsid w:val="002F1A57"/>
    <w:rsid w:val="002F6D48"/>
    <w:rsid w:val="00303BAC"/>
    <w:rsid w:val="00312271"/>
    <w:rsid w:val="00313414"/>
    <w:rsid w:val="00317A60"/>
    <w:rsid w:val="003254FA"/>
    <w:rsid w:val="00327471"/>
    <w:rsid w:val="003304E9"/>
    <w:rsid w:val="00331749"/>
    <w:rsid w:val="00355729"/>
    <w:rsid w:val="00380695"/>
    <w:rsid w:val="003867E1"/>
    <w:rsid w:val="00387EBE"/>
    <w:rsid w:val="00392F59"/>
    <w:rsid w:val="003A7CBF"/>
    <w:rsid w:val="003B319A"/>
    <w:rsid w:val="003C4CCD"/>
    <w:rsid w:val="003D4C2A"/>
    <w:rsid w:val="003E4CD2"/>
    <w:rsid w:val="003E6FE4"/>
    <w:rsid w:val="003F6C14"/>
    <w:rsid w:val="004223DC"/>
    <w:rsid w:val="004270F9"/>
    <w:rsid w:val="0043282E"/>
    <w:rsid w:val="004337D7"/>
    <w:rsid w:val="0044362B"/>
    <w:rsid w:val="00446920"/>
    <w:rsid w:val="004543DA"/>
    <w:rsid w:val="00461471"/>
    <w:rsid w:val="00462151"/>
    <w:rsid w:val="004668DF"/>
    <w:rsid w:val="00486CD6"/>
    <w:rsid w:val="004A1107"/>
    <w:rsid w:val="004A3930"/>
    <w:rsid w:val="004B4317"/>
    <w:rsid w:val="004B737A"/>
    <w:rsid w:val="004C615E"/>
    <w:rsid w:val="004D6817"/>
    <w:rsid w:val="004E40F4"/>
    <w:rsid w:val="004E52A7"/>
    <w:rsid w:val="004F3A91"/>
    <w:rsid w:val="0051669A"/>
    <w:rsid w:val="005409AE"/>
    <w:rsid w:val="00542BD6"/>
    <w:rsid w:val="00550711"/>
    <w:rsid w:val="0055735B"/>
    <w:rsid w:val="00563428"/>
    <w:rsid w:val="00567696"/>
    <w:rsid w:val="00572406"/>
    <w:rsid w:val="00582CDE"/>
    <w:rsid w:val="00597A7D"/>
    <w:rsid w:val="005A02CD"/>
    <w:rsid w:val="005A49BB"/>
    <w:rsid w:val="005A6B70"/>
    <w:rsid w:val="005A7560"/>
    <w:rsid w:val="005A76C8"/>
    <w:rsid w:val="005B1BA0"/>
    <w:rsid w:val="005B1C69"/>
    <w:rsid w:val="005D27BD"/>
    <w:rsid w:val="005D4EF5"/>
    <w:rsid w:val="005D71B3"/>
    <w:rsid w:val="005E1422"/>
    <w:rsid w:val="005E38E8"/>
    <w:rsid w:val="005E5F78"/>
    <w:rsid w:val="005F0826"/>
    <w:rsid w:val="005F0F81"/>
    <w:rsid w:val="005F591D"/>
    <w:rsid w:val="00613FA6"/>
    <w:rsid w:val="00616181"/>
    <w:rsid w:val="006167E2"/>
    <w:rsid w:val="00616EB8"/>
    <w:rsid w:val="00622CC4"/>
    <w:rsid w:val="006244CF"/>
    <w:rsid w:val="006260C7"/>
    <w:rsid w:val="00630060"/>
    <w:rsid w:val="00661E68"/>
    <w:rsid w:val="006674D0"/>
    <w:rsid w:val="00667C7D"/>
    <w:rsid w:val="00672719"/>
    <w:rsid w:val="006755CA"/>
    <w:rsid w:val="006845DE"/>
    <w:rsid w:val="00690393"/>
    <w:rsid w:val="00696A72"/>
    <w:rsid w:val="00696DE9"/>
    <w:rsid w:val="006B2DE7"/>
    <w:rsid w:val="006E3858"/>
    <w:rsid w:val="006E7183"/>
    <w:rsid w:val="006F2B80"/>
    <w:rsid w:val="006F4700"/>
    <w:rsid w:val="007035C5"/>
    <w:rsid w:val="00705E18"/>
    <w:rsid w:val="00710B76"/>
    <w:rsid w:val="0072088D"/>
    <w:rsid w:val="00725A7E"/>
    <w:rsid w:val="007267B2"/>
    <w:rsid w:val="0074112C"/>
    <w:rsid w:val="00751696"/>
    <w:rsid w:val="007517E9"/>
    <w:rsid w:val="007627EB"/>
    <w:rsid w:val="007641A8"/>
    <w:rsid w:val="00771224"/>
    <w:rsid w:val="00772A24"/>
    <w:rsid w:val="00772A8F"/>
    <w:rsid w:val="0077348C"/>
    <w:rsid w:val="00793F3E"/>
    <w:rsid w:val="007A20EC"/>
    <w:rsid w:val="007E7E38"/>
    <w:rsid w:val="007F75F4"/>
    <w:rsid w:val="00803847"/>
    <w:rsid w:val="00833D86"/>
    <w:rsid w:val="008412D4"/>
    <w:rsid w:val="0088387E"/>
    <w:rsid w:val="00893F8B"/>
    <w:rsid w:val="008A7E6E"/>
    <w:rsid w:val="008C5570"/>
    <w:rsid w:val="008D0D19"/>
    <w:rsid w:val="008D26DE"/>
    <w:rsid w:val="008D6D72"/>
    <w:rsid w:val="008E125E"/>
    <w:rsid w:val="008E3928"/>
    <w:rsid w:val="009017E4"/>
    <w:rsid w:val="009051BE"/>
    <w:rsid w:val="00942AFA"/>
    <w:rsid w:val="009434CD"/>
    <w:rsid w:val="00946FB4"/>
    <w:rsid w:val="00954D7C"/>
    <w:rsid w:val="00956256"/>
    <w:rsid w:val="009575D5"/>
    <w:rsid w:val="009901A7"/>
    <w:rsid w:val="00991DF7"/>
    <w:rsid w:val="009A0A0B"/>
    <w:rsid w:val="009A24C3"/>
    <w:rsid w:val="009C4B91"/>
    <w:rsid w:val="009C56DB"/>
    <w:rsid w:val="009D2AFC"/>
    <w:rsid w:val="009D3773"/>
    <w:rsid w:val="009D6616"/>
    <w:rsid w:val="009E0524"/>
    <w:rsid w:val="009E279D"/>
    <w:rsid w:val="009E2CE4"/>
    <w:rsid w:val="009E4AE7"/>
    <w:rsid w:val="009E4DE5"/>
    <w:rsid w:val="009F15AC"/>
    <w:rsid w:val="009F5792"/>
    <w:rsid w:val="00A00773"/>
    <w:rsid w:val="00A0201A"/>
    <w:rsid w:val="00A11CCC"/>
    <w:rsid w:val="00A208BA"/>
    <w:rsid w:val="00A21BEE"/>
    <w:rsid w:val="00A26BCB"/>
    <w:rsid w:val="00A42F12"/>
    <w:rsid w:val="00A50303"/>
    <w:rsid w:val="00A97965"/>
    <w:rsid w:val="00AB7633"/>
    <w:rsid w:val="00AC21A5"/>
    <w:rsid w:val="00AC4B8C"/>
    <w:rsid w:val="00AC5A0B"/>
    <w:rsid w:val="00AC5CE0"/>
    <w:rsid w:val="00AD2F11"/>
    <w:rsid w:val="00AF2956"/>
    <w:rsid w:val="00B02848"/>
    <w:rsid w:val="00B039D3"/>
    <w:rsid w:val="00B1128D"/>
    <w:rsid w:val="00B17FE4"/>
    <w:rsid w:val="00B20763"/>
    <w:rsid w:val="00B4137D"/>
    <w:rsid w:val="00B6388B"/>
    <w:rsid w:val="00B66CF2"/>
    <w:rsid w:val="00B76702"/>
    <w:rsid w:val="00B822F2"/>
    <w:rsid w:val="00BA026B"/>
    <w:rsid w:val="00BA4FC3"/>
    <w:rsid w:val="00BA6631"/>
    <w:rsid w:val="00BA76AB"/>
    <w:rsid w:val="00BD4ED4"/>
    <w:rsid w:val="00BE0838"/>
    <w:rsid w:val="00BE1E19"/>
    <w:rsid w:val="00BF760B"/>
    <w:rsid w:val="00C01D33"/>
    <w:rsid w:val="00C11BCB"/>
    <w:rsid w:val="00C23639"/>
    <w:rsid w:val="00C342EA"/>
    <w:rsid w:val="00C53A16"/>
    <w:rsid w:val="00C55B7A"/>
    <w:rsid w:val="00C57C00"/>
    <w:rsid w:val="00C622C3"/>
    <w:rsid w:val="00C84A67"/>
    <w:rsid w:val="00CB4576"/>
    <w:rsid w:val="00CB7675"/>
    <w:rsid w:val="00CB7A2D"/>
    <w:rsid w:val="00CC310C"/>
    <w:rsid w:val="00CC3559"/>
    <w:rsid w:val="00CC6F9C"/>
    <w:rsid w:val="00CD0641"/>
    <w:rsid w:val="00CD0E6E"/>
    <w:rsid w:val="00CD17D9"/>
    <w:rsid w:val="00CD29BB"/>
    <w:rsid w:val="00CD4FCD"/>
    <w:rsid w:val="00CE2A3C"/>
    <w:rsid w:val="00CF618E"/>
    <w:rsid w:val="00D04CEA"/>
    <w:rsid w:val="00D112F5"/>
    <w:rsid w:val="00D2272B"/>
    <w:rsid w:val="00D25F1E"/>
    <w:rsid w:val="00D27613"/>
    <w:rsid w:val="00D44B9F"/>
    <w:rsid w:val="00D45D36"/>
    <w:rsid w:val="00D47F1B"/>
    <w:rsid w:val="00D623DB"/>
    <w:rsid w:val="00D64722"/>
    <w:rsid w:val="00D84080"/>
    <w:rsid w:val="00D85B36"/>
    <w:rsid w:val="00D9202D"/>
    <w:rsid w:val="00DA5B89"/>
    <w:rsid w:val="00DB2332"/>
    <w:rsid w:val="00DB5905"/>
    <w:rsid w:val="00DC6E73"/>
    <w:rsid w:val="00DD0DCF"/>
    <w:rsid w:val="00DD10D6"/>
    <w:rsid w:val="00DF4A50"/>
    <w:rsid w:val="00E04780"/>
    <w:rsid w:val="00E04E15"/>
    <w:rsid w:val="00E07CA6"/>
    <w:rsid w:val="00E30C12"/>
    <w:rsid w:val="00E33854"/>
    <w:rsid w:val="00E351EE"/>
    <w:rsid w:val="00E4653E"/>
    <w:rsid w:val="00E5184A"/>
    <w:rsid w:val="00E52314"/>
    <w:rsid w:val="00E54C3E"/>
    <w:rsid w:val="00E55366"/>
    <w:rsid w:val="00E60413"/>
    <w:rsid w:val="00E65A6F"/>
    <w:rsid w:val="00E70BD7"/>
    <w:rsid w:val="00E81624"/>
    <w:rsid w:val="00E91ECD"/>
    <w:rsid w:val="00E93CEA"/>
    <w:rsid w:val="00E94D05"/>
    <w:rsid w:val="00E96400"/>
    <w:rsid w:val="00E978F8"/>
    <w:rsid w:val="00EA32D7"/>
    <w:rsid w:val="00EA5742"/>
    <w:rsid w:val="00EC1139"/>
    <w:rsid w:val="00EC5C1C"/>
    <w:rsid w:val="00EC6BF9"/>
    <w:rsid w:val="00EC7114"/>
    <w:rsid w:val="00ED0164"/>
    <w:rsid w:val="00ED46BB"/>
    <w:rsid w:val="00ED6129"/>
    <w:rsid w:val="00EE268E"/>
    <w:rsid w:val="00EF160F"/>
    <w:rsid w:val="00EF360D"/>
    <w:rsid w:val="00F040BB"/>
    <w:rsid w:val="00F05CFB"/>
    <w:rsid w:val="00F30D06"/>
    <w:rsid w:val="00F51321"/>
    <w:rsid w:val="00F568FD"/>
    <w:rsid w:val="00F7714E"/>
    <w:rsid w:val="00F827E5"/>
    <w:rsid w:val="00F977B8"/>
    <w:rsid w:val="00FA3830"/>
    <w:rsid w:val="00FB64B1"/>
    <w:rsid w:val="00FC5473"/>
    <w:rsid w:val="00FD2780"/>
    <w:rsid w:val="00FE5C90"/>
    <w:rsid w:val="00FF208B"/>
    <w:rsid w:val="01CFCDCA"/>
    <w:rsid w:val="0A643100"/>
    <w:rsid w:val="139714AD"/>
    <w:rsid w:val="2CDDCBC2"/>
    <w:rsid w:val="392CEE04"/>
    <w:rsid w:val="424F7FD6"/>
    <w:rsid w:val="5E209E61"/>
    <w:rsid w:val="647C1D27"/>
    <w:rsid w:val="7F05673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CAF573"/>
  <w15:docId w15:val="{AF580779-692D-420B-ADC6-25B6BFA2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696"/>
    <w:rPr>
      <w:rFonts w:ascii="Calibri" w:hAnsi="Calibri"/>
      <w:sz w:val="22"/>
    </w:rPr>
  </w:style>
  <w:style w:type="paragraph" w:styleId="Heading1">
    <w:name w:val="heading 1"/>
    <w:basedOn w:val="Normal"/>
    <w:next w:val="Normal"/>
    <w:link w:val="Heading1Char"/>
    <w:uiPriority w:val="9"/>
    <w:qFormat/>
    <w:rsid w:val="000D1DE5"/>
    <w:pPr>
      <w:keepNext/>
      <w:keepLines/>
      <w:spacing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28B1"/>
    <w:pPr>
      <w:keepNext/>
      <w:keepLines/>
      <w:spacing w:after="1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85483"/>
    <w:pPr>
      <w:keepNext/>
      <w:keepLines/>
      <w:spacing w:before="40"/>
      <w:outlineLvl w:val="2"/>
    </w:pPr>
    <w:rPr>
      <w:rFonts w:eastAsiaTheme="majorEastAsia" w:cstheme="majorBidi"/>
      <w:color w:val="243F60" w:themeColor="accent1" w:themeShade="7F"/>
    </w:rPr>
  </w:style>
  <w:style w:type="paragraph" w:styleId="Heading4">
    <w:name w:val="heading 4"/>
    <w:basedOn w:val="Normal"/>
    <w:next w:val="Normal"/>
    <w:link w:val="Heading4Char"/>
    <w:uiPriority w:val="9"/>
    <w:unhideWhenUsed/>
    <w:qFormat/>
    <w:rsid w:val="006F069E"/>
    <w:pPr>
      <w:keepNext/>
      <w:keepLines/>
      <w:spacing w:before="40"/>
      <w:outlineLvl w:val="3"/>
    </w:pPr>
    <w:rPr>
      <w:rFonts w:asciiTheme="majorHAnsi" w:eastAsiaTheme="majorEastAsia" w:hAnsiTheme="majorHAnsi" w:cstheme="majorBidi"/>
      <w: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F12"/>
    <w:pPr>
      <w:tabs>
        <w:tab w:val="center" w:pos="4320"/>
        <w:tab w:val="right" w:pos="8640"/>
      </w:tabs>
    </w:pPr>
  </w:style>
  <w:style w:type="character" w:customStyle="1" w:styleId="HeaderChar">
    <w:name w:val="Header Char"/>
    <w:basedOn w:val="DefaultParagraphFont"/>
    <w:link w:val="Header"/>
    <w:uiPriority w:val="99"/>
    <w:rsid w:val="00A42F12"/>
    <w:rPr>
      <w:rFonts w:asciiTheme="majorHAnsi" w:hAnsiTheme="majorHAnsi"/>
    </w:rPr>
  </w:style>
  <w:style w:type="paragraph" w:styleId="Footer">
    <w:name w:val="footer"/>
    <w:basedOn w:val="Normal"/>
    <w:link w:val="FooterChar"/>
    <w:uiPriority w:val="99"/>
    <w:unhideWhenUsed/>
    <w:rsid w:val="00A42F12"/>
    <w:pPr>
      <w:tabs>
        <w:tab w:val="center" w:pos="4320"/>
        <w:tab w:val="right" w:pos="8640"/>
      </w:tabs>
    </w:pPr>
  </w:style>
  <w:style w:type="character" w:customStyle="1" w:styleId="FooterChar">
    <w:name w:val="Footer Char"/>
    <w:basedOn w:val="DefaultParagraphFont"/>
    <w:link w:val="Footer"/>
    <w:uiPriority w:val="99"/>
    <w:rsid w:val="00A42F12"/>
    <w:rPr>
      <w:rFonts w:asciiTheme="majorHAnsi" w:hAnsiTheme="majorHAnsi"/>
    </w:rPr>
  </w:style>
  <w:style w:type="paragraph" w:styleId="BalloonText">
    <w:name w:val="Balloon Text"/>
    <w:basedOn w:val="Normal"/>
    <w:link w:val="BalloonTextChar"/>
    <w:uiPriority w:val="99"/>
    <w:semiHidden/>
    <w:unhideWhenUsed/>
    <w:rsid w:val="00A42F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F12"/>
    <w:rPr>
      <w:rFonts w:ascii="Lucida Grande" w:hAnsi="Lucida Grande" w:cs="Lucida Grande"/>
      <w:sz w:val="18"/>
      <w:szCs w:val="18"/>
    </w:rPr>
  </w:style>
  <w:style w:type="character" w:customStyle="1" w:styleId="Heading1Char">
    <w:name w:val="Heading 1 Char"/>
    <w:basedOn w:val="DefaultParagraphFont"/>
    <w:link w:val="Heading1"/>
    <w:uiPriority w:val="9"/>
    <w:rsid w:val="000D1DE5"/>
    <w:rPr>
      <w:rFonts w:ascii="Calibri" w:eastAsiaTheme="majorEastAsia" w:hAnsi="Calibri" w:cstheme="majorBidi"/>
      <w:b/>
      <w:bCs/>
      <w:color w:val="345A8A" w:themeColor="accent1" w:themeShade="B5"/>
      <w:sz w:val="32"/>
      <w:szCs w:val="32"/>
    </w:rPr>
  </w:style>
  <w:style w:type="paragraph" w:customStyle="1" w:styleId="TblHeader">
    <w:name w:val="Tbl Header"/>
    <w:basedOn w:val="Normal"/>
    <w:rsid w:val="00A42F12"/>
    <w:pPr>
      <w:tabs>
        <w:tab w:val="center" w:pos="4680"/>
      </w:tabs>
      <w:spacing w:before="120" w:after="120"/>
      <w:jc w:val="center"/>
    </w:pPr>
    <w:rPr>
      <w:rFonts w:ascii="Verdana" w:eastAsia="Times New Roman" w:hAnsi="Verdana" w:cs="Times New Roman"/>
      <w:b/>
      <w:i/>
      <w:color w:val="FFFFFF"/>
      <w:sz w:val="20"/>
      <w:szCs w:val="20"/>
    </w:rPr>
  </w:style>
  <w:style w:type="table" w:styleId="TableGrid">
    <w:name w:val="Table Grid"/>
    <w:basedOn w:val="TableNormal"/>
    <w:uiPriority w:val="59"/>
    <w:rsid w:val="00A42F1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28B1"/>
    <w:rPr>
      <w:rFonts w:ascii="Calibri" w:eastAsiaTheme="majorEastAsia" w:hAnsi="Calibri" w:cstheme="majorBidi"/>
      <w:b/>
      <w:bCs/>
      <w:color w:val="4F81BD" w:themeColor="accent1"/>
      <w:sz w:val="26"/>
      <w:szCs w:val="26"/>
    </w:rPr>
  </w:style>
  <w:style w:type="paragraph" w:styleId="ListParagraph">
    <w:name w:val="List Paragraph"/>
    <w:aliases w:val="*Body 1,BD,Colorful List - Accent 11,Figure_name,List Paragraph Char Char,List Paragraph1,List Paragraph11,List Paragraph2,ListPar1,Normal Sentence,Number_1,SGLText List Paragraph,b-heading,b-heading 1/heading 2,b1,b14,list1,new"/>
    <w:basedOn w:val="Normal"/>
    <w:link w:val="ListParagraphChar"/>
    <w:uiPriority w:val="34"/>
    <w:qFormat/>
    <w:rsid w:val="0041116A"/>
    <w:pPr>
      <w:numPr>
        <w:numId w:val="3"/>
      </w:numPr>
      <w:spacing w:after="120"/>
    </w:pPr>
    <w:rPr>
      <w:sz w:val="20"/>
      <w:szCs w:val="20"/>
    </w:rPr>
  </w:style>
  <w:style w:type="paragraph" w:customStyle="1" w:styleId="Header2">
    <w:name w:val="Header 2"/>
    <w:basedOn w:val="Heading1"/>
    <w:autoRedefine/>
    <w:rsid w:val="00A42F12"/>
    <w:pPr>
      <w:keepLines w:val="0"/>
      <w:pBdr>
        <w:top w:val="single" w:sz="18" w:space="1" w:color="333333"/>
      </w:pBdr>
      <w:tabs>
        <w:tab w:val="center" w:pos="4680"/>
      </w:tabs>
      <w:spacing w:before="120"/>
      <w:ind w:left="-14"/>
      <w:jc w:val="right"/>
    </w:pPr>
    <w:rPr>
      <w:rFonts w:ascii="Verdana" w:eastAsia="Times New Roman" w:hAnsi="Verdana" w:cs="Times New Roman"/>
      <w:bCs w:val="0"/>
      <w:color w:val="auto"/>
      <w:sz w:val="28"/>
      <w:szCs w:val="20"/>
    </w:rPr>
  </w:style>
  <w:style w:type="paragraph" w:customStyle="1" w:styleId="Header3">
    <w:name w:val="Header 3"/>
    <w:basedOn w:val="Heading2"/>
    <w:autoRedefine/>
    <w:rsid w:val="005E002C"/>
    <w:pPr>
      <w:keepNext w:val="0"/>
      <w:keepLines w:val="0"/>
      <w:tabs>
        <w:tab w:val="center" w:pos="4680"/>
      </w:tabs>
      <w:jc w:val="both"/>
    </w:pPr>
    <w:rPr>
      <w:rFonts w:eastAsia="Times New Roman" w:cstheme="minorHAnsi"/>
      <w:color w:val="auto"/>
      <w:sz w:val="20"/>
      <w:szCs w:val="20"/>
    </w:rPr>
  </w:style>
  <w:style w:type="paragraph" w:styleId="BlockText">
    <w:name w:val="Block Text"/>
    <w:basedOn w:val="Normal"/>
    <w:rsid w:val="00A42F12"/>
    <w:pPr>
      <w:tabs>
        <w:tab w:val="center" w:pos="4680"/>
      </w:tabs>
      <w:spacing w:before="120" w:after="240"/>
      <w:ind w:left="360"/>
      <w:jc w:val="right"/>
    </w:pPr>
    <w:rPr>
      <w:rFonts w:ascii="Verdana" w:eastAsia="Times New Roman" w:hAnsi="Verdana" w:cs="Times New Roman"/>
      <w:sz w:val="20"/>
      <w:szCs w:val="20"/>
    </w:rPr>
  </w:style>
  <w:style w:type="paragraph" w:customStyle="1" w:styleId="SectionIntro">
    <w:name w:val="Section Intro"/>
    <w:basedOn w:val="Normal"/>
    <w:link w:val="SectionIntroChar"/>
    <w:autoRedefine/>
    <w:rsid w:val="003646BC"/>
    <w:pPr>
      <w:tabs>
        <w:tab w:val="center" w:pos="4680"/>
      </w:tabs>
      <w:spacing w:after="120"/>
      <w:jc w:val="both"/>
    </w:pPr>
    <w:rPr>
      <w:rFonts w:eastAsia="Times New Roman" w:cstheme="majorHAnsi"/>
      <w:szCs w:val="22"/>
    </w:rPr>
  </w:style>
  <w:style w:type="paragraph" w:customStyle="1" w:styleId="rightalign">
    <w:name w:val="right align"/>
    <w:basedOn w:val="Normal"/>
    <w:rsid w:val="00A42F12"/>
    <w:pPr>
      <w:tabs>
        <w:tab w:val="center" w:pos="4680"/>
      </w:tabs>
      <w:jc w:val="right"/>
    </w:pPr>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A80C85"/>
    <w:rPr>
      <w:sz w:val="16"/>
      <w:szCs w:val="16"/>
    </w:rPr>
  </w:style>
  <w:style w:type="paragraph" w:styleId="CommentText">
    <w:name w:val="annotation text"/>
    <w:basedOn w:val="Normal"/>
    <w:link w:val="CommentTextChar"/>
    <w:uiPriority w:val="99"/>
    <w:unhideWhenUsed/>
    <w:rsid w:val="00A80C85"/>
    <w:rPr>
      <w:sz w:val="20"/>
      <w:szCs w:val="20"/>
    </w:rPr>
  </w:style>
  <w:style w:type="character" w:customStyle="1" w:styleId="CommentTextChar">
    <w:name w:val="Comment Text Char"/>
    <w:basedOn w:val="DefaultParagraphFont"/>
    <w:link w:val="CommentText"/>
    <w:uiPriority w:val="99"/>
    <w:rsid w:val="00A80C8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A80C85"/>
    <w:rPr>
      <w:b/>
      <w:bCs/>
    </w:rPr>
  </w:style>
  <w:style w:type="character" w:customStyle="1" w:styleId="CommentSubjectChar">
    <w:name w:val="Comment Subject Char"/>
    <w:basedOn w:val="CommentTextChar"/>
    <w:link w:val="CommentSubject"/>
    <w:uiPriority w:val="99"/>
    <w:semiHidden/>
    <w:rsid w:val="00A80C85"/>
    <w:rPr>
      <w:rFonts w:asciiTheme="majorHAnsi" w:hAnsiTheme="majorHAnsi"/>
      <w:b/>
      <w:bCs/>
      <w:sz w:val="20"/>
      <w:szCs w:val="20"/>
    </w:rPr>
  </w:style>
  <w:style w:type="table" w:customStyle="1" w:styleId="TableGrid1">
    <w:name w:val="Table Grid1"/>
    <w:basedOn w:val="TableNormal"/>
    <w:next w:val="TableGrid"/>
    <w:uiPriority w:val="59"/>
    <w:rsid w:val="005B1BA0"/>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77B0"/>
    <w:rPr>
      <w:color w:val="0000FF"/>
      <w:u w:val="single"/>
    </w:rPr>
  </w:style>
  <w:style w:type="paragraph" w:styleId="Revision">
    <w:name w:val="Revision"/>
    <w:hidden/>
    <w:uiPriority w:val="99"/>
    <w:semiHidden/>
    <w:rsid w:val="005679C4"/>
    <w:rPr>
      <w:rFonts w:asciiTheme="majorHAnsi" w:hAnsiTheme="majorHAnsi"/>
    </w:rPr>
  </w:style>
  <w:style w:type="character" w:customStyle="1" w:styleId="st">
    <w:name w:val="st"/>
    <w:basedOn w:val="DefaultParagraphFont"/>
    <w:rsid w:val="000B7338"/>
  </w:style>
  <w:style w:type="paragraph" w:styleId="DocumentMap">
    <w:name w:val="Document Map"/>
    <w:basedOn w:val="Normal"/>
    <w:link w:val="DocumentMapChar"/>
    <w:uiPriority w:val="99"/>
    <w:semiHidden/>
    <w:unhideWhenUsed/>
    <w:rsid w:val="00A27725"/>
    <w:rPr>
      <w:rFonts w:ascii="Times New Roman" w:hAnsi="Times New Roman" w:cs="Times New Roman"/>
    </w:rPr>
  </w:style>
  <w:style w:type="character" w:customStyle="1" w:styleId="DocumentMapChar">
    <w:name w:val="Document Map Char"/>
    <w:basedOn w:val="DefaultParagraphFont"/>
    <w:link w:val="DocumentMap"/>
    <w:uiPriority w:val="99"/>
    <w:semiHidden/>
    <w:rsid w:val="00A27725"/>
    <w:rPr>
      <w:rFonts w:ascii="Times New Roman" w:hAnsi="Times New Roman" w:cs="Times New Roman"/>
    </w:rPr>
  </w:style>
  <w:style w:type="paragraph" w:customStyle="1" w:styleId="ProServeTemplateStyle">
    <w:name w:val="ProServe Template Style"/>
    <w:qFormat/>
    <w:rsid w:val="007F3329"/>
    <w:rPr>
      <w:rFonts w:ascii="Calibri" w:hAnsi="Calibri"/>
      <w:sz w:val="22"/>
    </w:rPr>
  </w:style>
  <w:style w:type="character" w:styleId="FollowedHyperlink">
    <w:name w:val="FollowedHyperlink"/>
    <w:basedOn w:val="DefaultParagraphFont"/>
    <w:uiPriority w:val="99"/>
    <w:semiHidden/>
    <w:unhideWhenUsed/>
    <w:rsid w:val="008F63FB"/>
    <w:rPr>
      <w:color w:val="800080" w:themeColor="followedHyperlink"/>
      <w:u w:val="single"/>
    </w:rPr>
  </w:style>
  <w:style w:type="character" w:customStyle="1" w:styleId="Heading3Char">
    <w:name w:val="Heading 3 Char"/>
    <w:basedOn w:val="DefaultParagraphFont"/>
    <w:link w:val="Heading3"/>
    <w:uiPriority w:val="9"/>
    <w:rsid w:val="00485483"/>
    <w:rPr>
      <w:rFonts w:asciiTheme="majorHAnsi" w:eastAsiaTheme="majorEastAsia" w:hAnsiTheme="majorHAnsi" w:cstheme="majorBidi"/>
      <w:color w:val="243F60" w:themeColor="accent1" w:themeShade="7F"/>
    </w:rPr>
  </w:style>
  <w:style w:type="paragraph" w:styleId="PlainText">
    <w:name w:val="Plain Text"/>
    <w:basedOn w:val="Normal"/>
    <w:link w:val="PlainTextChar"/>
    <w:uiPriority w:val="99"/>
    <w:semiHidden/>
    <w:unhideWhenUsed/>
    <w:rsid w:val="00485483"/>
    <w:pPr>
      <w:spacing w:after="160" w:line="254" w:lineRule="auto"/>
    </w:pPr>
    <w:rPr>
      <w:rFonts w:ascii="Courier New" w:eastAsiaTheme="minorHAnsi" w:hAnsi="Courier New" w:cs="Courier New"/>
      <w:sz w:val="20"/>
      <w:szCs w:val="20"/>
    </w:rPr>
  </w:style>
  <w:style w:type="character" w:customStyle="1" w:styleId="PlainTextChar">
    <w:name w:val="Plain Text Char"/>
    <w:basedOn w:val="DefaultParagraphFont"/>
    <w:link w:val="PlainText"/>
    <w:uiPriority w:val="99"/>
    <w:semiHidden/>
    <w:rsid w:val="00485483"/>
    <w:rPr>
      <w:rFonts w:ascii="Courier New" w:eastAsiaTheme="minorHAnsi" w:hAnsi="Courier New" w:cs="Courier New"/>
      <w:sz w:val="20"/>
      <w:szCs w:val="20"/>
    </w:rPr>
  </w:style>
  <w:style w:type="paragraph" w:styleId="NoSpacing">
    <w:name w:val="No Spacing"/>
    <w:uiPriority w:val="1"/>
    <w:qFormat/>
    <w:rsid w:val="00485483"/>
    <w:rPr>
      <w:rFonts w:asciiTheme="majorHAnsi" w:hAnsiTheme="majorHAnsi"/>
    </w:rPr>
  </w:style>
  <w:style w:type="character" w:customStyle="1" w:styleId="ListParagraphChar">
    <w:name w:val="List Paragraph Char"/>
    <w:aliases w:val="*Body 1 Char,BD Char,Colorful List - Accent 11 Char,Figure_name Char,List Paragraph Char Char Char,List Paragraph1 Char,List Paragraph11 Char,List Paragraph2 Char,ListPar1 Char,Normal Sentence Char,Number_1 Char,b-heading Char"/>
    <w:basedOn w:val="DefaultParagraphFont"/>
    <w:link w:val="ListParagraph"/>
    <w:uiPriority w:val="34"/>
    <w:locked/>
    <w:rsid w:val="0041116A"/>
    <w:rPr>
      <w:rFonts w:ascii="Calibri" w:hAnsi="Calibri"/>
      <w:sz w:val="20"/>
      <w:szCs w:val="20"/>
    </w:rPr>
  </w:style>
  <w:style w:type="paragraph" w:styleId="NormalWeb">
    <w:name w:val="Normal (Web)"/>
    <w:basedOn w:val="Normal"/>
    <w:uiPriority w:val="99"/>
    <w:unhideWhenUsed/>
    <w:rsid w:val="00424292"/>
    <w:pPr>
      <w:spacing w:before="100" w:beforeAutospacing="1" w:after="100" w:afterAutospacing="1"/>
    </w:pPr>
    <w:rPr>
      <w:rFonts w:ascii="Times New Roman" w:eastAsia="Times New Roman" w:hAnsi="Times New Roman" w:cs="Times New Roman"/>
    </w:rPr>
  </w:style>
  <w:style w:type="paragraph" w:customStyle="1" w:styleId="Text">
    <w:name w:val="Text"/>
    <w:basedOn w:val="SectionIntro"/>
    <w:link w:val="TextChar"/>
    <w:qFormat/>
    <w:rsid w:val="00DA7229"/>
    <w:rPr>
      <w:color w:val="000000" w:themeColor="text1"/>
    </w:rPr>
  </w:style>
  <w:style w:type="character" w:customStyle="1" w:styleId="SectionIntroChar">
    <w:name w:val="Section Intro Char"/>
    <w:basedOn w:val="DefaultParagraphFont"/>
    <w:link w:val="SectionIntro"/>
    <w:rsid w:val="003646BC"/>
    <w:rPr>
      <w:rFonts w:ascii="Calibri" w:eastAsia="Times New Roman" w:hAnsi="Calibri" w:cstheme="majorHAnsi"/>
      <w:sz w:val="22"/>
      <w:szCs w:val="22"/>
    </w:rPr>
  </w:style>
  <w:style w:type="character" w:customStyle="1" w:styleId="TextChar">
    <w:name w:val="Text Char"/>
    <w:basedOn w:val="SectionIntroChar"/>
    <w:link w:val="Text"/>
    <w:rsid w:val="00DA7229"/>
    <w:rPr>
      <w:rFonts w:ascii="Calibri" w:eastAsia="Times New Roman" w:hAnsi="Calibri" w:cstheme="minorHAnsi"/>
      <w:strike w:val="0"/>
      <w:color w:val="000000" w:themeColor="text1"/>
      <w:sz w:val="20"/>
      <w:szCs w:val="20"/>
    </w:rPr>
  </w:style>
  <w:style w:type="table" w:customStyle="1" w:styleId="GridTable4-Accent11">
    <w:name w:val="Grid Table 4 - Accent 11"/>
    <w:basedOn w:val="TableNormal"/>
    <w:uiPriority w:val="49"/>
    <w:rsid w:val="00DA7229"/>
    <w:rPr>
      <w:rFonts w:ascii="Calibri" w:eastAsia="Calibri" w:hAnsi="Calibri" w:cs="Times New Roman"/>
      <w:kern w:val="24"/>
      <w:sz w:val="23"/>
      <w:szCs w:val="20"/>
      <w14:ligatures w14:val="standardContextua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2">
    <w:name w:val="Grid Table 4 - Accent 12"/>
    <w:basedOn w:val="TableNormal"/>
    <w:next w:val="GridTable4-Accent13"/>
    <w:uiPriority w:val="49"/>
    <w:rsid w:val="00DA7229"/>
    <w:rPr>
      <w:rFonts w:ascii="Calibri" w:eastAsia="Calibri" w:hAnsi="Calibri" w:cs="Times New Roman"/>
      <w:kern w:val="24"/>
      <w:sz w:val="23"/>
      <w:szCs w:val="20"/>
      <w14:ligatures w14:val="standardContextua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3">
    <w:name w:val="Grid Table 4 - Accent 13"/>
    <w:basedOn w:val="TableNormal"/>
    <w:uiPriority w:val="49"/>
    <w:rsid w:val="00DA72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1">
    <w:name w:val="Grid Table 4 - Accent 111"/>
    <w:basedOn w:val="TableNormal"/>
    <w:uiPriority w:val="49"/>
    <w:rsid w:val="00DA7229"/>
    <w:rPr>
      <w:rFonts w:eastAsiaTheme="minorHAnsi" w:cs="Times New Roman"/>
      <w:kern w:val="24"/>
      <w:sz w:val="23"/>
      <w:szCs w:val="20"/>
      <w14:ligatures w14:val="standardContextu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dditionalTermsListParagraphs">
    <w:name w:val="Additional Terms List Paragraphs"/>
    <w:basedOn w:val="ListParagraph"/>
    <w:link w:val="AdditionalTermsListParagraphsChar"/>
    <w:qFormat/>
    <w:rsid w:val="008E0B91"/>
    <w:pPr>
      <w:numPr>
        <w:numId w:val="4"/>
      </w:numPr>
      <w:ind w:left="810"/>
      <w:jc w:val="both"/>
    </w:pPr>
    <w:rPr>
      <w:sz w:val="22"/>
    </w:rPr>
  </w:style>
  <w:style w:type="character" w:customStyle="1" w:styleId="AdditionalTermsListParagraphsChar">
    <w:name w:val="Additional Terms List Paragraphs Char"/>
    <w:basedOn w:val="ListParagraphChar"/>
    <w:link w:val="AdditionalTermsListParagraphs"/>
    <w:rsid w:val="008E0B91"/>
    <w:rPr>
      <w:rFonts w:ascii="Calibri" w:hAnsi="Calibri"/>
      <w:sz w:val="22"/>
      <w:szCs w:val="20"/>
    </w:rPr>
  </w:style>
  <w:style w:type="character" w:customStyle="1" w:styleId="ms-rtethemeforecolor-2-0">
    <w:name w:val="ms-rtethemeforecolor-2-0"/>
    <w:basedOn w:val="DefaultParagraphFont"/>
    <w:rsid w:val="00BA5B5A"/>
  </w:style>
  <w:style w:type="paragraph" w:customStyle="1" w:styleId="sectionintro0">
    <w:name w:val="sectionintro"/>
    <w:basedOn w:val="Normal"/>
    <w:rsid w:val="003109E1"/>
    <w:pPr>
      <w:spacing w:before="100" w:beforeAutospacing="1" w:after="100" w:afterAutospacing="1"/>
    </w:pPr>
    <w:rPr>
      <w:rFonts w:ascii="Times New Roman" w:eastAsia="Times New Roman" w:hAnsi="Times New Roman" w:cs="Times New Roman"/>
      <w:lang w:bidi="he-IL"/>
    </w:rPr>
  </w:style>
  <w:style w:type="paragraph" w:customStyle="1" w:styleId="ProServeServiceHeading">
    <w:name w:val="ProServe Service Heading"/>
    <w:basedOn w:val="Normal"/>
    <w:next w:val="Normal"/>
    <w:link w:val="ProServeServiceHeadingChar"/>
    <w:qFormat/>
    <w:rsid w:val="00B32EF4"/>
    <w:pPr>
      <w:spacing w:before="120" w:after="120"/>
      <w:jc w:val="both"/>
    </w:pPr>
    <w:rPr>
      <w:rFonts w:asciiTheme="majorHAnsi" w:eastAsia="Times New Roman" w:hAnsiTheme="majorHAnsi" w:cstheme="majorHAnsi"/>
      <w:b/>
      <w:bCs/>
      <w:sz w:val="24"/>
      <w:u w:val="single"/>
    </w:rPr>
  </w:style>
  <w:style w:type="character" w:customStyle="1" w:styleId="ProServeServiceHeadingChar">
    <w:name w:val="ProServe Service Heading Char"/>
    <w:basedOn w:val="DefaultParagraphFont"/>
    <w:link w:val="ProServeServiceHeading"/>
    <w:rsid w:val="00B32EF4"/>
    <w:rPr>
      <w:rFonts w:asciiTheme="majorHAnsi" w:eastAsia="Times New Roman" w:hAnsiTheme="majorHAnsi" w:cstheme="majorHAnsi"/>
      <w:b/>
      <w:bCs/>
      <w:u w:val="single"/>
    </w:rPr>
  </w:style>
  <w:style w:type="character" w:styleId="Strong">
    <w:name w:val="Strong"/>
    <w:basedOn w:val="DefaultParagraphFont"/>
    <w:uiPriority w:val="22"/>
    <w:qFormat/>
    <w:rsid w:val="001C3F75"/>
    <w:rPr>
      <w:b/>
      <w:bCs/>
    </w:rPr>
  </w:style>
  <w:style w:type="character" w:styleId="Emphasis">
    <w:name w:val="Emphasis"/>
    <w:basedOn w:val="DefaultParagraphFont"/>
    <w:uiPriority w:val="20"/>
    <w:qFormat/>
    <w:rsid w:val="001C3F75"/>
    <w:rPr>
      <w:i/>
      <w:iCs/>
    </w:rPr>
  </w:style>
  <w:style w:type="paragraph" w:customStyle="1" w:styleId="CustomerResponsibilitiesListParagraph">
    <w:name w:val="Customer Responsibilities List Paragraph"/>
    <w:basedOn w:val="ListParagraph"/>
    <w:autoRedefine/>
    <w:qFormat/>
    <w:rsid w:val="009D550E"/>
    <w:pPr>
      <w:numPr>
        <w:numId w:val="0"/>
      </w:numPr>
      <w:spacing w:before="220" w:after="220"/>
      <w:ind w:left="270"/>
      <w:jc w:val="both"/>
    </w:pPr>
    <w:rPr>
      <w:sz w:val="22"/>
    </w:rPr>
  </w:style>
  <w:style w:type="paragraph" w:styleId="List">
    <w:name w:val="List"/>
    <w:basedOn w:val="Normal"/>
    <w:uiPriority w:val="99"/>
    <w:semiHidden/>
    <w:unhideWhenUsed/>
    <w:rsid w:val="00DD5DA7"/>
    <w:pPr>
      <w:ind w:left="360" w:hanging="360"/>
      <w:contextualSpacing/>
    </w:pPr>
  </w:style>
  <w:style w:type="table" w:customStyle="1" w:styleId="TableGrid2">
    <w:name w:val="Table Grid2"/>
    <w:basedOn w:val="TableNormal"/>
    <w:next w:val="TableGrid"/>
    <w:rsid w:val="007C275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opebullet1">
    <w:name w:val="scope bullet 1"/>
    <w:basedOn w:val="Normal"/>
    <w:qFormat/>
    <w:rsid w:val="00E31542"/>
    <w:pPr>
      <w:numPr>
        <w:numId w:val="2"/>
      </w:numPr>
      <w:spacing w:after="220"/>
      <w:contextualSpacing/>
      <w:jc w:val="both"/>
    </w:pPr>
    <w:rPr>
      <w:rFonts w:asciiTheme="majorHAnsi" w:eastAsia="Times New Roman" w:hAnsiTheme="majorHAnsi" w:cstheme="majorHAnsi"/>
      <w:szCs w:val="22"/>
    </w:rPr>
  </w:style>
  <w:style w:type="paragraph" w:customStyle="1" w:styleId="scopebullet2">
    <w:name w:val="scope bullet 2"/>
    <w:basedOn w:val="Normal"/>
    <w:qFormat/>
    <w:rsid w:val="00E31542"/>
    <w:pPr>
      <w:widowControl w:val="0"/>
      <w:numPr>
        <w:ilvl w:val="1"/>
        <w:numId w:val="1"/>
      </w:numPr>
      <w:autoSpaceDE w:val="0"/>
      <w:autoSpaceDN w:val="0"/>
      <w:adjustRightInd w:val="0"/>
      <w:spacing w:after="220"/>
      <w:contextualSpacing/>
      <w:jc w:val="both"/>
    </w:pPr>
    <w:rPr>
      <w:rFonts w:asciiTheme="majorHAnsi" w:hAnsiTheme="majorHAnsi" w:cstheme="majorHAnsi"/>
      <w:szCs w:val="22"/>
      <w:lang w:val="en-GB"/>
    </w:rPr>
  </w:style>
  <w:style w:type="paragraph" w:customStyle="1" w:styleId="scopenormal">
    <w:name w:val="scope normal"/>
    <w:basedOn w:val="Normal"/>
    <w:qFormat/>
    <w:rsid w:val="00E31542"/>
    <w:rPr>
      <w:rFonts w:asciiTheme="majorHAnsi" w:eastAsia="Times New Roman" w:hAnsiTheme="majorHAnsi" w:cstheme="majorHAnsi"/>
      <w:szCs w:val="22"/>
    </w:rPr>
  </w:style>
  <w:style w:type="paragraph" w:customStyle="1" w:styleId="scopebullet3">
    <w:name w:val="scope bullet 3"/>
    <w:basedOn w:val="ListParagraph"/>
    <w:qFormat/>
    <w:rsid w:val="00E31542"/>
    <w:pPr>
      <w:widowControl w:val="0"/>
      <w:numPr>
        <w:ilvl w:val="2"/>
        <w:numId w:val="5"/>
      </w:numPr>
      <w:spacing w:after="0"/>
      <w:jc w:val="both"/>
    </w:pPr>
    <w:rPr>
      <w:rFonts w:cs="Calibri"/>
      <w:color w:val="000000"/>
      <w:sz w:val="22"/>
      <w:szCs w:val="22"/>
    </w:rPr>
  </w:style>
  <w:style w:type="paragraph" w:customStyle="1" w:styleId="scopebullet1w0after">
    <w:name w:val="scope bullet 1 w 0 after"/>
    <w:basedOn w:val="scopebullet1"/>
    <w:qFormat/>
    <w:rsid w:val="008656F8"/>
    <w:pPr>
      <w:spacing w:after="0"/>
    </w:pPr>
  </w:style>
  <w:style w:type="paragraph" w:customStyle="1" w:styleId="scopebullet2w0after">
    <w:name w:val="scope bullet 2 w 0 after"/>
    <w:basedOn w:val="scopebullet2"/>
    <w:qFormat/>
    <w:rsid w:val="008656F8"/>
    <w:pPr>
      <w:spacing w:after="0"/>
    </w:pPr>
  </w:style>
  <w:style w:type="paragraph" w:customStyle="1" w:styleId="scopebullet3w11after">
    <w:name w:val="scope bullet 3 w 11 after"/>
    <w:basedOn w:val="scopebullet3"/>
    <w:qFormat/>
    <w:rsid w:val="00EA5554"/>
    <w:pPr>
      <w:spacing w:after="220"/>
    </w:pPr>
    <w:rPr>
      <w:rFonts w:asciiTheme="majorHAnsi" w:hAnsiTheme="majorHAnsi" w:cstheme="majorHAnsi"/>
    </w:rPr>
  </w:style>
  <w:style w:type="paragraph" w:customStyle="1" w:styleId="Default">
    <w:name w:val="Default"/>
    <w:rsid w:val="008C1176"/>
    <w:pPr>
      <w:autoSpaceDE w:val="0"/>
      <w:autoSpaceDN w:val="0"/>
      <w:adjustRightInd w:val="0"/>
    </w:pPr>
    <w:rPr>
      <w:rFonts w:ascii="Calibri" w:eastAsiaTheme="minorHAnsi" w:hAnsi="Calibri" w:cs="Calibri"/>
      <w:color w:val="000000"/>
    </w:rPr>
  </w:style>
  <w:style w:type="character" w:customStyle="1" w:styleId="wikiinternallink">
    <w:name w:val="wikiinternallink"/>
    <w:basedOn w:val="DefaultParagraphFont"/>
    <w:rsid w:val="00DE4CC1"/>
  </w:style>
  <w:style w:type="character" w:customStyle="1" w:styleId="wikiexternallink">
    <w:name w:val="wikiexternallink"/>
    <w:basedOn w:val="DefaultParagraphFont"/>
    <w:rsid w:val="00DE4CC1"/>
  </w:style>
  <w:style w:type="character" w:customStyle="1" w:styleId="Heading4Char">
    <w:name w:val="Heading 4 Char"/>
    <w:basedOn w:val="DefaultParagraphFont"/>
    <w:link w:val="Heading4"/>
    <w:uiPriority w:val="9"/>
    <w:rsid w:val="006F069E"/>
    <w:rPr>
      <w:rFonts w:asciiTheme="majorHAnsi" w:eastAsiaTheme="majorEastAsia" w:hAnsiTheme="majorHAnsi" w:cstheme="majorBidi"/>
      <w:i/>
      <w:iCs/>
      <w:color w:val="365F91" w:themeColor="accent1" w:themeShade="BF"/>
    </w:rPr>
  </w:style>
  <w:style w:type="paragraph" w:customStyle="1" w:styleId="additionaltermslistparagraphs0">
    <w:name w:val="additionaltermslistparagraphs"/>
    <w:basedOn w:val="Normal"/>
    <w:rsid w:val="006F069E"/>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6F069E"/>
  </w:style>
  <w:style w:type="paragraph" w:customStyle="1" w:styleId="DeliverablesList">
    <w:name w:val="Deliverables_List"/>
    <w:basedOn w:val="ListParagraph"/>
    <w:qFormat/>
    <w:rsid w:val="00342DF7"/>
    <w:pPr>
      <w:numPr>
        <w:numId w:val="6"/>
      </w:numPr>
      <w:spacing w:line="259" w:lineRule="auto"/>
      <w:jc w:val="both"/>
    </w:pPr>
  </w:style>
  <w:style w:type="paragraph" w:customStyle="1" w:styleId="YellowScopeText">
    <w:name w:val="Yellow Scope Text"/>
    <w:basedOn w:val="Normal"/>
    <w:qFormat/>
    <w:rsid w:val="00C41AE3"/>
    <w:pPr>
      <w:widowControl w:val="0"/>
      <w:contextualSpacing/>
      <w:jc w:val="both"/>
    </w:pPr>
    <w:rPr>
      <w:rFonts w:cstheme="minorHAnsi"/>
      <w:szCs w:val="22"/>
    </w:rPr>
  </w:style>
  <w:style w:type="paragraph" w:customStyle="1" w:styleId="CustRespNumberslevel2">
    <w:name w:val="Cust Resp Numbers level 2"/>
    <w:basedOn w:val="ListParagraph"/>
    <w:qFormat/>
    <w:rsid w:val="000C184D"/>
    <w:pPr>
      <w:numPr>
        <w:ilvl w:val="2"/>
        <w:numId w:val="7"/>
      </w:numPr>
      <w:spacing w:after="0"/>
      <w:ind w:left="1620"/>
    </w:pPr>
    <w:rPr>
      <w:sz w:val="22"/>
      <w:szCs w:val="22"/>
    </w:rPr>
  </w:style>
  <w:style w:type="paragraph" w:customStyle="1" w:styleId="CustRespNumberslevel2inAT">
    <w:name w:val="Cust Resp Numbers level 2 in AT"/>
    <w:basedOn w:val="CustRespNumberslevel2"/>
    <w:qFormat/>
    <w:rsid w:val="000C184D"/>
  </w:style>
  <w:style w:type="character" w:customStyle="1" w:styleId="prompt">
    <w:name w:val="prompt"/>
    <w:basedOn w:val="DefaultParagraphFont"/>
    <w:rsid w:val="003628E6"/>
  </w:style>
  <w:style w:type="character" w:customStyle="1" w:styleId="promptcompulsory">
    <w:name w:val="promptcompulsory"/>
    <w:basedOn w:val="DefaultParagraphFont"/>
    <w:rsid w:val="003628E6"/>
  </w:style>
  <w:style w:type="paragraph" w:customStyle="1" w:styleId="AdditionalTermsListPara-nonum">
    <w:name w:val="Additional Terms List Para - no num"/>
    <w:basedOn w:val="AdditionalTermsListParagraphs"/>
    <w:qFormat/>
    <w:rsid w:val="00166B59"/>
    <w:pPr>
      <w:numPr>
        <w:numId w:val="0"/>
      </w:numPr>
      <w:spacing w:after="0"/>
      <w:ind w:left="900"/>
    </w:pPr>
  </w:style>
  <w:style w:type="paragraph" w:customStyle="1" w:styleId="AdditionalTermsParanonum6after">
    <w:name w:val="Additional Terms Para no num 6 after"/>
    <w:basedOn w:val="AdditionalTermsListParagraphs"/>
    <w:qFormat/>
    <w:rsid w:val="002D640E"/>
    <w:pPr>
      <w:numPr>
        <w:numId w:val="0"/>
      </w:numPr>
      <w:ind w:left="810"/>
    </w:pPr>
  </w:style>
  <w:style w:type="paragraph" w:styleId="BodyText">
    <w:name w:val="Body Text"/>
    <w:basedOn w:val="Normal"/>
    <w:link w:val="BodyTextChar"/>
    <w:uiPriority w:val="1"/>
    <w:qFormat/>
    <w:rsid w:val="0092261A"/>
    <w:pPr>
      <w:widowControl w:val="0"/>
      <w:autoSpaceDE w:val="0"/>
      <w:autoSpaceDN w:val="0"/>
    </w:pPr>
    <w:rPr>
      <w:rFonts w:eastAsia="Calibri" w:cs="Calibri"/>
      <w:szCs w:val="22"/>
      <w:lang w:bidi="en-US"/>
    </w:rPr>
  </w:style>
  <w:style w:type="character" w:customStyle="1" w:styleId="BodyTextChar">
    <w:name w:val="Body Text Char"/>
    <w:basedOn w:val="DefaultParagraphFont"/>
    <w:link w:val="BodyText"/>
    <w:uiPriority w:val="1"/>
    <w:rsid w:val="0092261A"/>
    <w:rPr>
      <w:rFonts w:ascii="Calibri" w:eastAsia="Calibri" w:hAnsi="Calibri" w:cs="Calibri"/>
      <w:sz w:val="22"/>
      <w:szCs w:val="22"/>
      <w:lang w:bidi="en-US"/>
    </w:rPr>
  </w:style>
  <w:style w:type="paragraph" w:customStyle="1" w:styleId="TableParagraph">
    <w:name w:val="Table Paragraph"/>
    <w:basedOn w:val="Normal"/>
    <w:uiPriority w:val="1"/>
    <w:qFormat/>
    <w:rsid w:val="0092261A"/>
    <w:pPr>
      <w:widowControl w:val="0"/>
      <w:autoSpaceDE w:val="0"/>
      <w:autoSpaceDN w:val="0"/>
    </w:pPr>
    <w:rPr>
      <w:rFonts w:eastAsia="Calibri" w:cs="Calibri"/>
      <w:szCs w:val="22"/>
      <w:lang w:bidi="en-US"/>
    </w:rPr>
  </w:style>
  <w:style w:type="character" w:customStyle="1" w:styleId="ng-star-inserted">
    <w:name w:val="ng-star-inserted"/>
    <w:basedOn w:val="DefaultParagraphFont"/>
    <w:rsid w:val="004B4B4B"/>
  </w:style>
  <w:style w:type="paragraph" w:customStyle="1" w:styleId="SGActivityDetailsList">
    <w:name w:val="SG Activity Details List"/>
    <w:qFormat/>
    <w:rsid w:val="00FD2757"/>
    <w:pPr>
      <w:numPr>
        <w:numId w:val="9"/>
      </w:numPr>
      <w:contextualSpacing/>
    </w:pPr>
    <w:rPr>
      <w:rFonts w:ascii="Calibri" w:hAnsi="Calibri"/>
      <w:color w:val="0000FF"/>
      <w:sz w:val="22"/>
    </w:rPr>
  </w:style>
  <w:style w:type="paragraph" w:customStyle="1" w:styleId="SGDeliverablesDetailsList">
    <w:name w:val="SG Deliverables Details List"/>
    <w:basedOn w:val="SGActivityDetailsList"/>
    <w:qFormat/>
    <w:rsid w:val="00FD2757"/>
    <w:pPr>
      <w:numPr>
        <w:numId w:val="0"/>
      </w:numPr>
      <w:ind w:left="1440" w:hanging="360"/>
    </w:pPr>
  </w:style>
  <w:style w:type="paragraph" w:customStyle="1" w:styleId="SGAssumptionsList">
    <w:name w:val="SG Assumptions List"/>
    <w:qFormat/>
    <w:rsid w:val="00FD2757"/>
    <w:pPr>
      <w:ind w:left="1440" w:hanging="360"/>
    </w:pPr>
    <w:rPr>
      <w:rFonts w:ascii="Calibri" w:hAnsi="Calibri"/>
      <w:color w:val="0000FF"/>
      <w:sz w:val="22"/>
    </w:rPr>
  </w:style>
  <w:style w:type="character" w:customStyle="1" w:styleId="UnresolvedMention1">
    <w:name w:val="Unresolved Mention1"/>
    <w:basedOn w:val="DefaultParagraphFont"/>
    <w:uiPriority w:val="99"/>
    <w:semiHidden/>
    <w:unhideWhenUsed/>
    <w:rsid w:val="004E0A7F"/>
    <w:rPr>
      <w:color w:val="605E5C"/>
      <w:shd w:val="clear" w:color="auto" w:fill="E1DFDD"/>
    </w:rPr>
  </w:style>
  <w:style w:type="paragraph" w:customStyle="1" w:styleId="scopefakenum1">
    <w:name w:val="scope fake num 1"/>
    <w:basedOn w:val="scopenormal"/>
    <w:qFormat/>
    <w:rsid w:val="00194C1D"/>
    <w:pPr>
      <w:ind w:left="630" w:hanging="270"/>
    </w:pPr>
  </w:style>
  <w:style w:type="paragraph" w:customStyle="1" w:styleId="scopefakenum2">
    <w:name w:val="scope fake num 2"/>
    <w:basedOn w:val="scopefakenum1"/>
    <w:qFormat/>
    <w:rsid w:val="00194C1D"/>
    <w:pPr>
      <w:ind w:left="1350"/>
    </w:pPr>
  </w:style>
  <w:style w:type="character" w:customStyle="1" w:styleId="linkify">
    <w:name w:val="linkify"/>
    <w:basedOn w:val="DefaultParagraphFont"/>
    <w:rsid w:val="00BE43CD"/>
  </w:style>
  <w:style w:type="paragraph" w:customStyle="1" w:styleId="scopebullet3w0after">
    <w:name w:val="scope bullet 3 w 0 after"/>
    <w:basedOn w:val="scopebullet3"/>
    <w:qFormat/>
    <w:rsid w:val="00194C1D"/>
  </w:style>
  <w:style w:type="paragraph" w:customStyle="1" w:styleId="TableText">
    <w:name w:val="Table Text"/>
    <w:basedOn w:val="Normal"/>
    <w:rsid w:val="00BE43CD"/>
    <w:pPr>
      <w:spacing w:line="220" w:lineRule="exact"/>
    </w:pPr>
    <w:rPr>
      <w:rFonts w:ascii="Arial" w:eastAsia="Times New Roman" w:hAnsi="Arial" w:cs="Times New Roman"/>
      <w:sz w:val="18"/>
    </w:rPr>
  </w:style>
  <w:style w:type="paragraph" w:customStyle="1" w:styleId="fakenum1windent">
    <w:name w:val="fake num 1 w indent"/>
    <w:basedOn w:val="scopefakenum1"/>
    <w:qFormat/>
    <w:rsid w:val="0091110F"/>
  </w:style>
  <w:style w:type="paragraph" w:customStyle="1" w:styleId="scopefakenum3">
    <w:name w:val="scope fake num 3"/>
    <w:basedOn w:val="scopefakenum2"/>
    <w:qFormat/>
    <w:rsid w:val="00194C1D"/>
    <w:pPr>
      <w:ind w:left="1890"/>
    </w:pPr>
  </w:style>
  <w:style w:type="paragraph" w:customStyle="1" w:styleId="scopebullet4w0after">
    <w:name w:val="scope bullet 4 w 0 after"/>
    <w:basedOn w:val="Normal"/>
    <w:qFormat/>
    <w:rsid w:val="00194C1D"/>
    <w:pPr>
      <w:numPr>
        <w:ilvl w:val="3"/>
        <w:numId w:val="10"/>
      </w:numPr>
      <w:jc w:val="both"/>
    </w:pPr>
    <w:rPr>
      <w:rFonts w:eastAsia="Times New Roman" w:cstheme="minorHAnsi"/>
      <w:szCs w:val="22"/>
    </w:rPr>
  </w:style>
  <w:style w:type="character" w:customStyle="1" w:styleId="ms-rtefontsize-3">
    <w:name w:val="ms-rtefontsize-3"/>
    <w:basedOn w:val="DefaultParagraphFont"/>
    <w:rsid w:val="00FD3444"/>
  </w:style>
  <w:style w:type="character" w:customStyle="1" w:styleId="hgkelc">
    <w:name w:val="hgkelc"/>
    <w:basedOn w:val="DefaultParagraphFont"/>
    <w:rsid w:val="00E22461"/>
  </w:style>
  <w:style w:type="paragraph" w:customStyle="1" w:styleId="scopenormalbold">
    <w:name w:val="scope normal bold"/>
    <w:basedOn w:val="scopenormal"/>
    <w:qFormat/>
    <w:rsid w:val="00194C1D"/>
    <w:rPr>
      <w:b/>
    </w:rPr>
  </w:style>
  <w:style w:type="paragraph" w:customStyle="1" w:styleId="FirstParagraph">
    <w:name w:val="First Paragraph"/>
    <w:basedOn w:val="BodyText"/>
    <w:next w:val="BodyText"/>
    <w:qFormat/>
    <w:rsid w:val="00E1264E"/>
  </w:style>
  <w:style w:type="paragraph" w:customStyle="1" w:styleId="Compact">
    <w:name w:val="Compact"/>
    <w:basedOn w:val="BodyText"/>
    <w:qFormat/>
    <w:rsid w:val="00E1264E"/>
    <w:pPr>
      <w:spacing w:before="36" w:after="36"/>
    </w:pPr>
  </w:style>
  <w:style w:type="character" w:customStyle="1" w:styleId="ErrorTok">
    <w:name w:val="ErrorTok"/>
    <w:basedOn w:val="DefaultParagraphFont"/>
    <w:rsid w:val="00CA224B"/>
    <w:rPr>
      <w:rFonts w:ascii="Consolas" w:hAnsi="Consolas"/>
      <w:b/>
      <w:color w:val="FF0000"/>
      <w:sz w:val="22"/>
    </w:rPr>
  </w:style>
  <w:style w:type="paragraph" w:customStyle="1" w:styleId="Abstract">
    <w:name w:val="Abstract"/>
    <w:basedOn w:val="Normal"/>
    <w:next w:val="BodyText"/>
    <w:qFormat/>
    <w:rsid w:val="003766B1"/>
    <w:pPr>
      <w:keepNext/>
      <w:keepLines/>
      <w:spacing w:before="300" w:after="300"/>
    </w:pPr>
    <w:rPr>
      <w:rFonts w:asciiTheme="minorHAnsi" w:eastAsiaTheme="minorHAnsi" w:hAnsiTheme="minorHAnsi"/>
      <w:sz w:val="20"/>
      <w:szCs w:val="20"/>
    </w:rPr>
  </w:style>
  <w:style w:type="paragraph" w:customStyle="1" w:styleId="htmljustify">
    <w:name w:val="html_justify"/>
    <w:basedOn w:val="scopenormal"/>
    <w:qFormat/>
    <w:rsid w:val="002846AA"/>
    <w:pPr>
      <w:jc w:val="both"/>
    </w:pPr>
  </w:style>
  <w:style w:type="character" w:customStyle="1" w:styleId="ng-tns-c12-3">
    <w:name w:val="ng-tns-c12-3"/>
    <w:basedOn w:val="DefaultParagraphFont"/>
    <w:rsid w:val="006F2C0B"/>
  </w:style>
  <w:style w:type="character" w:styleId="Mention">
    <w:name w:val="Mention"/>
    <w:basedOn w:val="DefaultParagraphFont"/>
    <w:uiPriority w:val="99"/>
    <w:rsid w:val="00A0201A"/>
    <w:rPr>
      <w:color w:val="2B579A"/>
      <w:shd w:val="clear" w:color="auto" w:fill="E1DFDD"/>
    </w:rPr>
  </w:style>
  <w:style w:type="character" w:styleId="UnresolvedMention">
    <w:name w:val="Unresolved Mention"/>
    <w:basedOn w:val="DefaultParagraphFont"/>
    <w:uiPriority w:val="99"/>
    <w:rsid w:val="002F1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79031">
      <w:bodyDiv w:val="1"/>
      <w:marLeft w:val="0"/>
      <w:marRight w:val="0"/>
      <w:marTop w:val="0"/>
      <w:marBottom w:val="0"/>
      <w:divBdr>
        <w:top w:val="none" w:sz="0" w:space="0" w:color="auto"/>
        <w:left w:val="none" w:sz="0" w:space="0" w:color="auto"/>
        <w:bottom w:val="none" w:sz="0" w:space="0" w:color="auto"/>
        <w:right w:val="none" w:sz="0" w:space="0" w:color="auto"/>
      </w:divBdr>
    </w:div>
    <w:div w:id="113912084">
      <w:bodyDiv w:val="1"/>
      <w:marLeft w:val="0"/>
      <w:marRight w:val="0"/>
      <w:marTop w:val="0"/>
      <w:marBottom w:val="0"/>
      <w:divBdr>
        <w:top w:val="none" w:sz="0" w:space="0" w:color="auto"/>
        <w:left w:val="none" w:sz="0" w:space="0" w:color="auto"/>
        <w:bottom w:val="none" w:sz="0" w:space="0" w:color="auto"/>
        <w:right w:val="none" w:sz="0" w:space="0" w:color="auto"/>
      </w:divBdr>
    </w:div>
    <w:div w:id="269632331">
      <w:bodyDiv w:val="1"/>
      <w:marLeft w:val="0"/>
      <w:marRight w:val="0"/>
      <w:marTop w:val="0"/>
      <w:marBottom w:val="0"/>
      <w:divBdr>
        <w:top w:val="none" w:sz="0" w:space="0" w:color="auto"/>
        <w:left w:val="none" w:sz="0" w:space="0" w:color="auto"/>
        <w:bottom w:val="none" w:sz="0" w:space="0" w:color="auto"/>
        <w:right w:val="none" w:sz="0" w:space="0" w:color="auto"/>
      </w:divBdr>
    </w:div>
    <w:div w:id="498155188">
      <w:bodyDiv w:val="1"/>
      <w:marLeft w:val="0"/>
      <w:marRight w:val="0"/>
      <w:marTop w:val="0"/>
      <w:marBottom w:val="0"/>
      <w:divBdr>
        <w:top w:val="none" w:sz="0" w:space="0" w:color="auto"/>
        <w:left w:val="none" w:sz="0" w:space="0" w:color="auto"/>
        <w:bottom w:val="none" w:sz="0" w:space="0" w:color="auto"/>
        <w:right w:val="none" w:sz="0" w:space="0" w:color="auto"/>
      </w:divBdr>
    </w:div>
    <w:div w:id="1461917759">
      <w:bodyDiv w:val="1"/>
      <w:marLeft w:val="0"/>
      <w:marRight w:val="0"/>
      <w:marTop w:val="0"/>
      <w:marBottom w:val="0"/>
      <w:divBdr>
        <w:top w:val="none" w:sz="0" w:space="0" w:color="auto"/>
        <w:left w:val="none" w:sz="0" w:space="0" w:color="auto"/>
        <w:bottom w:val="none" w:sz="0" w:space="0" w:color="auto"/>
        <w:right w:val="none" w:sz="0" w:space="0" w:color="auto"/>
      </w:divBdr>
    </w:div>
    <w:div w:id="1799255750">
      <w:bodyDiv w:val="1"/>
      <w:marLeft w:val="0"/>
      <w:marRight w:val="0"/>
      <w:marTop w:val="0"/>
      <w:marBottom w:val="0"/>
      <w:divBdr>
        <w:top w:val="none" w:sz="0" w:space="0" w:color="auto"/>
        <w:left w:val="none" w:sz="0" w:space="0" w:color="auto"/>
        <w:bottom w:val="none" w:sz="0" w:space="0" w:color="auto"/>
        <w:right w:val="none" w:sz="0" w:space="0" w:color="auto"/>
      </w:divBdr>
      <w:divsChild>
        <w:div w:id="1559242250">
          <w:marLeft w:val="0"/>
          <w:marRight w:val="0"/>
          <w:marTop w:val="0"/>
          <w:marBottom w:val="0"/>
          <w:divBdr>
            <w:top w:val="none" w:sz="0" w:space="0" w:color="auto"/>
            <w:left w:val="none" w:sz="0" w:space="0" w:color="auto"/>
            <w:bottom w:val="none" w:sz="0" w:space="0" w:color="auto"/>
            <w:right w:val="none" w:sz="0" w:space="0" w:color="auto"/>
          </w:divBdr>
          <w:divsChild>
            <w:div w:id="642586571">
              <w:marLeft w:val="0"/>
              <w:marRight w:val="0"/>
              <w:marTop w:val="0"/>
              <w:marBottom w:val="0"/>
              <w:divBdr>
                <w:top w:val="single" w:sz="6" w:space="0" w:color="EAEDED"/>
                <w:left w:val="single" w:sz="6" w:space="0" w:color="EAEDED"/>
                <w:bottom w:val="single" w:sz="6" w:space="0" w:color="EAEDED"/>
                <w:right w:val="single" w:sz="6" w:space="0" w:color="EAEDED"/>
              </w:divBdr>
              <w:divsChild>
                <w:div w:id="7811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7796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issues.amazon.com/issues/create?template=445dac03-c9d4-44c4-a5cb-f8081e259d7e" TargetMode="External"/><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61124C6CDFED48BC1E3AA60E19AFAB"/>
        <w:category>
          <w:name w:val="General"/>
          <w:gallery w:val="placeholder"/>
        </w:category>
        <w:types>
          <w:type w:val="bbPlcHdr"/>
        </w:types>
        <w:behaviors>
          <w:behavior w:val="content"/>
        </w:behaviors>
        <w:guid w:val="{10B8625E-187F-B54B-AC11-7D2AD758C04D}"/>
      </w:docPartPr>
      <w:docPartBody>
        <w:p w:rsidR="004D6817" w:rsidRDefault="00E54C3E" w:rsidP="004D6817">
          <w:pPr>
            <w:pStyle w:val="FD61124C6CDFED48BC1E3AA60E19AFAB"/>
          </w:pPr>
          <w:r>
            <w:t>[Type text]</w:t>
          </w:r>
        </w:p>
      </w:docPartBody>
    </w:docPart>
    <w:docPart>
      <w:docPartPr>
        <w:name w:val="995C3F165126334EB9C0C02898F734A1"/>
        <w:category>
          <w:name w:val="General"/>
          <w:gallery w:val="placeholder"/>
        </w:category>
        <w:types>
          <w:type w:val="bbPlcHdr"/>
        </w:types>
        <w:behaviors>
          <w:behavior w:val="content"/>
        </w:behaviors>
        <w:guid w:val="{6C85CC41-5253-E145-929B-FCC470FFD694}"/>
      </w:docPartPr>
      <w:docPartBody>
        <w:p w:rsidR="004D6817" w:rsidRDefault="00E54C3E" w:rsidP="004D6817">
          <w:pPr>
            <w:pStyle w:val="995C3F165126334EB9C0C02898F734A1"/>
          </w:pPr>
          <w:r>
            <w:t>[Type text]</w:t>
          </w:r>
        </w:p>
      </w:docPartBody>
    </w:docPart>
    <w:docPart>
      <w:docPartPr>
        <w:name w:val="63FD12D81F5BAD4CA1F756A1FA2730E6"/>
        <w:category>
          <w:name w:val="General"/>
          <w:gallery w:val="placeholder"/>
        </w:category>
        <w:types>
          <w:type w:val="bbPlcHdr"/>
        </w:types>
        <w:behaviors>
          <w:behavior w:val="content"/>
        </w:behaviors>
        <w:guid w:val="{E387DBA5-52FE-CC4E-B9BC-AEA1A3B76684}"/>
      </w:docPartPr>
      <w:docPartBody>
        <w:p w:rsidR="004D6817" w:rsidRDefault="00E54C3E" w:rsidP="004D6817">
          <w:pPr>
            <w:pStyle w:val="63FD12D81F5BAD4CA1F756A1FA2730E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17"/>
    <w:rsid w:val="00016622"/>
    <w:rsid w:val="0003169B"/>
    <w:rsid w:val="00043D7A"/>
    <w:rsid w:val="0004778D"/>
    <w:rsid w:val="00052405"/>
    <w:rsid w:val="00054729"/>
    <w:rsid w:val="0006215F"/>
    <w:rsid w:val="000816CE"/>
    <w:rsid w:val="0009787B"/>
    <w:rsid w:val="000A3B8B"/>
    <w:rsid w:val="000D3789"/>
    <w:rsid w:val="000E3BAB"/>
    <w:rsid w:val="000F6554"/>
    <w:rsid w:val="000F7B10"/>
    <w:rsid w:val="00104563"/>
    <w:rsid w:val="0010522B"/>
    <w:rsid w:val="001444F7"/>
    <w:rsid w:val="001615C5"/>
    <w:rsid w:val="001735BF"/>
    <w:rsid w:val="001B0EEA"/>
    <w:rsid w:val="001F4EDD"/>
    <w:rsid w:val="002304EF"/>
    <w:rsid w:val="00234027"/>
    <w:rsid w:val="00236CE1"/>
    <w:rsid w:val="00242C1F"/>
    <w:rsid w:val="00250075"/>
    <w:rsid w:val="00252468"/>
    <w:rsid w:val="00257C51"/>
    <w:rsid w:val="00280603"/>
    <w:rsid w:val="00287F0B"/>
    <w:rsid w:val="002915B5"/>
    <w:rsid w:val="002A24F9"/>
    <w:rsid w:val="002B61BF"/>
    <w:rsid w:val="002C268B"/>
    <w:rsid w:val="002D217C"/>
    <w:rsid w:val="002F16F9"/>
    <w:rsid w:val="00315228"/>
    <w:rsid w:val="00320207"/>
    <w:rsid w:val="003240CA"/>
    <w:rsid w:val="0036269A"/>
    <w:rsid w:val="0037644E"/>
    <w:rsid w:val="00384461"/>
    <w:rsid w:val="0039340A"/>
    <w:rsid w:val="003A0C81"/>
    <w:rsid w:val="003C42A2"/>
    <w:rsid w:val="003D30C9"/>
    <w:rsid w:val="003D5406"/>
    <w:rsid w:val="003E1325"/>
    <w:rsid w:val="00411961"/>
    <w:rsid w:val="00412A4C"/>
    <w:rsid w:val="00435B57"/>
    <w:rsid w:val="00435CE9"/>
    <w:rsid w:val="004568FD"/>
    <w:rsid w:val="004762CE"/>
    <w:rsid w:val="00495B33"/>
    <w:rsid w:val="004A3D9D"/>
    <w:rsid w:val="004B737A"/>
    <w:rsid w:val="004D6817"/>
    <w:rsid w:val="004E093E"/>
    <w:rsid w:val="004E52A7"/>
    <w:rsid w:val="004F4FF4"/>
    <w:rsid w:val="0057139D"/>
    <w:rsid w:val="0057705E"/>
    <w:rsid w:val="005A7560"/>
    <w:rsid w:val="005D5A40"/>
    <w:rsid w:val="005E5103"/>
    <w:rsid w:val="00645651"/>
    <w:rsid w:val="00653841"/>
    <w:rsid w:val="0066703F"/>
    <w:rsid w:val="006A7EA4"/>
    <w:rsid w:val="006B2DE7"/>
    <w:rsid w:val="006B36DE"/>
    <w:rsid w:val="006C59FA"/>
    <w:rsid w:val="006E7FD2"/>
    <w:rsid w:val="00734E2E"/>
    <w:rsid w:val="00764A70"/>
    <w:rsid w:val="007A70D0"/>
    <w:rsid w:val="008137B8"/>
    <w:rsid w:val="00847805"/>
    <w:rsid w:val="008A5669"/>
    <w:rsid w:val="008C1C21"/>
    <w:rsid w:val="008D26DE"/>
    <w:rsid w:val="00904FD4"/>
    <w:rsid w:val="009077C6"/>
    <w:rsid w:val="00935529"/>
    <w:rsid w:val="00980C79"/>
    <w:rsid w:val="009D6C4B"/>
    <w:rsid w:val="009D71FD"/>
    <w:rsid w:val="009E1C2A"/>
    <w:rsid w:val="009F36E2"/>
    <w:rsid w:val="009F7BD9"/>
    <w:rsid w:val="00A1164E"/>
    <w:rsid w:val="00A3090C"/>
    <w:rsid w:val="00A515B0"/>
    <w:rsid w:val="00A550FE"/>
    <w:rsid w:val="00A62901"/>
    <w:rsid w:val="00A82066"/>
    <w:rsid w:val="00A95C9E"/>
    <w:rsid w:val="00AA1361"/>
    <w:rsid w:val="00AA7180"/>
    <w:rsid w:val="00AB1FCF"/>
    <w:rsid w:val="00AD6D7E"/>
    <w:rsid w:val="00AE18AC"/>
    <w:rsid w:val="00B125CD"/>
    <w:rsid w:val="00B21804"/>
    <w:rsid w:val="00B45047"/>
    <w:rsid w:val="00BC2E64"/>
    <w:rsid w:val="00BC63CB"/>
    <w:rsid w:val="00BF7AEF"/>
    <w:rsid w:val="00C1718C"/>
    <w:rsid w:val="00C178C9"/>
    <w:rsid w:val="00C263B4"/>
    <w:rsid w:val="00C27854"/>
    <w:rsid w:val="00CA62FF"/>
    <w:rsid w:val="00CD29BB"/>
    <w:rsid w:val="00CD3E71"/>
    <w:rsid w:val="00D025E6"/>
    <w:rsid w:val="00D03E13"/>
    <w:rsid w:val="00D3099A"/>
    <w:rsid w:val="00D31E97"/>
    <w:rsid w:val="00D3711C"/>
    <w:rsid w:val="00D4098E"/>
    <w:rsid w:val="00D67302"/>
    <w:rsid w:val="00D72B9C"/>
    <w:rsid w:val="00D8363D"/>
    <w:rsid w:val="00D95BB4"/>
    <w:rsid w:val="00D96732"/>
    <w:rsid w:val="00DC4FFC"/>
    <w:rsid w:val="00DD0DCF"/>
    <w:rsid w:val="00DF5D45"/>
    <w:rsid w:val="00E002C0"/>
    <w:rsid w:val="00E06E3F"/>
    <w:rsid w:val="00E47DFB"/>
    <w:rsid w:val="00E5184A"/>
    <w:rsid w:val="00E54C3E"/>
    <w:rsid w:val="00E56AF1"/>
    <w:rsid w:val="00E76D59"/>
    <w:rsid w:val="00EC51BD"/>
    <w:rsid w:val="00EE2D65"/>
    <w:rsid w:val="00EE52BB"/>
    <w:rsid w:val="00EF1CE9"/>
    <w:rsid w:val="00F05A16"/>
    <w:rsid w:val="00F10314"/>
    <w:rsid w:val="00F2330C"/>
    <w:rsid w:val="00F57F58"/>
    <w:rsid w:val="00F652F9"/>
    <w:rsid w:val="00F74698"/>
    <w:rsid w:val="00FA7012"/>
    <w:rsid w:val="00FA760F"/>
    <w:rsid w:val="00FB2698"/>
    <w:rsid w:val="00FD284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1124C6CDFED48BC1E3AA60E19AFAB">
    <w:name w:val="FD61124C6CDFED48BC1E3AA60E19AFAB"/>
    <w:rsid w:val="004D6817"/>
  </w:style>
  <w:style w:type="paragraph" w:customStyle="1" w:styleId="995C3F165126334EB9C0C02898F734A1">
    <w:name w:val="995C3F165126334EB9C0C02898F734A1"/>
    <w:rsid w:val="004D6817"/>
  </w:style>
  <w:style w:type="paragraph" w:customStyle="1" w:styleId="63FD12D81F5BAD4CA1F756A1FA2730E6">
    <w:name w:val="63FD12D81F5BAD4CA1F756A1FA2730E6"/>
    <w:rsid w:val="004D6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448b50b-47ec-49c2-9197-7debe7354847">
      <Terms xmlns="http://schemas.microsoft.com/office/infopath/2007/PartnerControls"/>
    </lcf76f155ced4ddcb4097134ff3c332f>
    <TaxCatchAll xmlns="44ceabc1-1713-4f04-a334-71b25a0843c8" xsi:nil="true"/>
  </documentManagement>
</p:properties>
</file>

<file path=customXml/item2.xml><?xml version="1.0" encoding="utf-8"?>
<Session xmlns="http://schemas.business-integrity.com/dealbuilder/2006/answers">
  <Variable Name="AdditionalApprovals">
    <Value>false</Value>
  </Variable>
  <Variable Name="AdoptionRowCount">
    <Value>0</Value>
  </Variable>
  <Variable Name="Approval_Confirmation">
    <Value>I confirm that I have obtained, or will obtain, the Business and Finance approvals required under the STP and ProServe policies, including any necessary Legal approvals if this SOW is greater than $5M (or equivalent in other currencies) before releasing the SOW to the Customer.</Value>
  </Variable>
  <Variable Name="AWSBillingAccountID">
    <Value>769954767533</Value>
  </Variable>
  <Variable Name="AWSEntity">
    <Value>Amazon Web Services Australia Pty Ltd</Value>
  </Variable>
  <Variable Name="BPartialAdoptionRowCount">
    <Value>0</Value>
  </Variable>
  <Variable Name="CityStateWhereWorkPerformed">
    <Value>Brisbane Queensland</Value>
  </Variable>
  <Variable Name="Country">
    <Value>Australia</Value>
  </Variable>
  <Variable Name="CustomerAgencyType">
    <Value>Other</Value>
  </Variable>
  <Variable Name="CustomerBillToAddress">
    <Value>532 Beams Road
Carseldine, QLD 4034</Value>
  </Variable>
  <Variable Name="CustomerBillToNameEmail">
    <Value>Nigel Nielsen
nigel.z.nielsen@tmr.qld.gov.au</Value>
  </Variable>
  <Variable Name="CustomerBillToPhone">
    <Value>02 6120 8705</Value>
  </Variable>
  <Variable Name="CustomerEngagementContactNameEmail">
    <Value>Dallas Woolley
TBC</Value>
  </Variable>
  <Variable Name="CustomerLegalName">
    <Value>Department of Transport and Main Roads</Value>
  </Variable>
  <Variable Name="Customer_Input_AU">
    <Value>TBC</Value>
  </Variable>
  <Variable Name="Customer_Input_AU_SG_Assumptions">
    <Value>    Customer will provide access and prioritise key technical resources for design reviews and decisions
    Solution design efforts will be prioritised to meet the requirements for Release 1 of CIDMS but will maintain consideration for all requirements delivered under other initiatives as part of the Road Safety Systems Program (RSSP)
·        Network design will focus on Phase 1 (compatibility for CDOP devices) with high-level planning and consideration for subsequent phases, including extending integration with other road safety system devices and cutover of all devices to TMR network
    Customer will provide access to all relevant documentation and existing architecture materials, including information about the existing systems in-use across TMR, QPS and QRO 
 </Value>
  </Variable>
  <Variable Name="CustomScope" RepeatContext="[1]">
    <Value>&lt;p&gt;&lt;span style="color:black;font-size:14pt;"&gt;Planning&lt;/span&gt;&lt;/p&gt;&lt;p&gt;&lt;span style="color:black;font-size:9pt;"&gt;AWS Professional Services will advise and assist Customer with discovering and documenting Customer's requirements and decisions across project delivery, management, design, and network strategy to establish a foundation for the Customer Identity Management System (CIDMS) application (“In-Scope Application”) and related initiatives. CIDMS is an initiative with the Customers’ Road Safety Systems Program (RSSP). Specifically, the focus will be on preparing for the implementation of the 1&lt;/span&gt;&lt;sup&gt;st&lt;/sup&gt;&lt;span style="color:black;font-size:9pt;"&gt; release deployment of CIDMS (“In-Scope Project”).&lt;/span&gt;&lt;/p&gt;&lt;p&gt;&lt;span style="color:black;font-size:9pt;"&gt;AWS Professional Services will advise and assist Customer with the following activities:&lt;/span&gt;&lt;/p&gt;&lt;ul&gt;&lt;li&gt;&lt;span style="font-size:9pt;"&gt;Facilitating workshops with Customer to discuss project delivery, solution design, data modelling, and network strategy requirements for both the In-Scope Project and the wider RSSP program&lt;/span&gt;&lt;/li&gt;&lt;li&gt;&lt;span style="font-size:9pt;"&gt;Gathering key requirements and advising on AWS best practices for implementation of In-Scope Application on AWS&lt;/span&gt;&lt;/li&gt;&lt;li&gt;&lt;span style="font-size:9pt;"&gt;Advising Customer on AWS best practices for identity management, data warehousing, and analytics reporting capabilities for both the In-Scope Project and the wider RSSP program.&lt;/span&gt;&lt;/li&gt;&lt;li&gt;&lt;span style="font-size:9pt;"&gt;Reviewing Customer's current and planned future state architecture for the In-Scope Application&lt;/span&gt;&lt;/li&gt;&lt;li&gt;&lt;span style="font-size:9pt;"&gt;Documenting Customer's decisions across project delivery, solution design, data modelling, and network strategy for both the In-Scope Project and the wider RSSP program&lt;/span&gt;&lt;/li&gt;&lt;li&gt;&lt;span style="font-size:9pt;"&gt;Developing referenceable architecture diagrams and design documents supported by relevant AWS whitepapers and best practices&lt;/span&gt;&lt;/li&gt;&lt;li&gt;&lt;span style="font-size:9pt;"&gt;Assisting in documenting non-functional requirements for the In-Scope Project&lt;/span&gt;&lt;/li&gt;&lt;/ul&gt;&lt;p&gt;&lt;span style="color:black;font-size:14pt;"&gt;Design&lt;/span&gt;&lt;/p&gt;&lt;p&gt;&lt;span style="color:black;font-size:9pt;"&gt;AWS Professional Services will advise and assist Customer with the following activities:&lt;/span&gt;&lt;/p&gt;&lt;ul&gt;&lt;li&gt;&lt;span style="font-size:9pt;"&gt;Designing and implementing a high-level solution for the In-Scope Project with consideration for planning and analytics services and data and integration architecture frameworks that will be delivered under other Customer initiatives in the RSSP program&lt;/span&gt;&lt;/li&gt;&lt;li&gt;&lt;span style="font-size:9pt;"&gt;Advising on the development of a detailed delivery plan for FY26, including release timelines, resource requirements, and key milestones to support the implementation of the In-Scope Project&lt;/span&gt;&lt;/li&gt;&lt;li&gt;&lt;span style="font-size:9pt;"&gt;Supporting in the development and definition of implementation epics, features and user stories to guide development efforts required for In-Scope Project&lt;/span&gt;&lt;/li&gt;&lt;li&gt;&lt;span style="font-size:9pt;"&gt;Supporting the design of a common data model that supports both data warehousing requirements and analytics reporting capabilities&lt;/span&gt;&lt;/li&gt;&lt;li&gt;&lt;span style="font-size:9pt;"&gt;Advising on the design of network strategy to support expected platform requirements, including device compatibility across networks and road safety system devices&lt;/span&gt;&lt;/li&gt;&lt;/ul&gt;&lt;p&gt;&lt;span style="color:black;font-size:14pt;"&gt;Deliverables&lt;/span&gt;&lt;/p&gt;&lt;p&gt;&lt;span style="color:black;font-size:9pt;"&gt;AWS Professional Services will provide the following deliverables to the Customer during the engagement ("Deliverables"):&lt;/span&gt;&lt;/p&gt;&lt;p&gt;&lt;span style="color:black;font-size:9pt;"&gt;1.&amp;nbsp;&amp;nbsp;&amp;nbsp;&amp;nbsp;&amp;nbsp;&amp;nbsp; High-level solution design document for the In-Scope Project&lt;/span&gt;&lt;/p&gt;&lt;p&gt;&lt;span style="color:black;font-size:9pt;"&gt;2.&amp;nbsp;&amp;nbsp;&amp;nbsp;&amp;nbsp;&amp;nbsp;&amp;nbsp; Common data model design document that addresses requirements for In-Scope Project and considerations for extended delivery initiatives being delivered by the Customer)&lt;/span&gt;&lt;/p&gt;&lt;p&gt;&lt;span style="color:black;font-size:9pt;"&gt;3.&amp;nbsp;&amp;nbsp;&amp;nbsp;&amp;nbsp;&amp;nbsp;&amp;nbsp; Network strategy design document (that addresses requirements for In-Scope Project and considerations for extended delivery initiatives being delivered by the Customer)&lt;/span&gt;&lt;/p&gt;&lt;p&gt;&lt;span style="color:black;font-size:9pt;"&gt;4.&amp;nbsp;&amp;nbsp;&amp;nbsp;&amp;nbsp;&amp;nbsp;&amp;nbsp; Updated detailed delivery plan for In-Scope Project&lt;/span&gt;&lt;/p&gt;&lt;p&gt;&lt;span style="color:black;font-size:9pt;"&gt;&amp;nbsp;&lt;/span&gt;&lt;/p&gt;&lt;p&gt;&lt;span style="color:black;font-size:9pt;"&gt;&amp;nbsp;&lt;/span&gt;&lt;/p&gt;&lt;p&gt;&lt;span style="color:black;font-size:14pt;"&gt;Out-of-Scope&lt;/span&gt;&lt;/p&gt;&lt;ul&gt;&lt;li&gt;&lt;span style="font-size:9pt;"&gt;Implementation or migration of any service related to the In-Scope Application&lt;/span&gt;&lt;/li&gt;&lt;/ul&gt;&lt;p&gt;&lt;span style="color:black;font-size:14pt;"&gt;Assumptions&lt;/span&gt;&lt;/p&gt;&lt;ul&gt;&lt;li&gt;&lt;span style="font-size:9pt;"&gt;Customer will provide access and prioritise key technical resources for design reviews and decisions&lt;/span&gt;&lt;/li&gt;&lt;li&gt;&lt;span style="font-size:9pt;"&gt;Solution design efforts will be prioritised to meet the requirements for Release 1 of CIDMS but will maintain consideration for all requirements delivered under other initiatives as part of the Road Safety Systems Program (RSSP)&lt;/span&gt;&lt;/li&gt;&lt;/ul&gt;&lt;p&gt;&lt;span style="color:black;font-size:10pt;"&gt;·&amp;nbsp;&amp;nbsp;&amp;nbsp;&amp;nbsp;&amp;nbsp;&amp;nbsp;&amp;nbsp; &lt;/span&gt;&lt;span style="color:black;font-size:9pt;"&gt;Network design will focus on Phase 1 (compatibility for CDOP devices) with high-level planning and consideration for subsequent phases, including extending integration with other road safety system devices and cutover of all devices to TMR network&lt;/span&gt;&lt;/p&gt;&lt;ul&gt;&lt;li&gt;&lt;span style="font-size:9pt;"&gt;Customer will provide access to all relevant documentation and existing architecture materials, including information about the existing systems in-use across TMR, QPS and QRO&lt;/span&gt;&lt;/li&gt;&lt;/ul&gt;</Value>
  </Variable>
  <Variable Name="CustomScopeRowCount">
    <Value>1</Value>
  </Variable>
  <Variable Name="DeliverableDetails_AU">
    <Value>TBC</Value>
  </Variable>
  <Variable Name="DTA_Security_Clearance">
    <Value>TBC</Value>
  </Variable>
  <Variable Name="DTA_Special_Conditions">
    <Value>TBC</Value>
  </Variable>
  <Variable Name="DTA_WOGA_2or3">
    <Value>3.0</Value>
  </Variable>
  <Variable Name="DTA_WOGA_Customer_YN">
    <Value>true</Value>
  </Variable>
  <Variable Name="ExpenseChargeTypeWWPS">
    <Value>Single Estimate</Value>
  </Variable>
  <Variable Name="FullPriceRowCount">
    <Value>0</Value>
  </Variable>
  <Variable Name="HIPAA_aka_PHI_SOW">
    <Value>false</Value>
  </Variable>
  <Variable Name="ItemizedExpenseNumber">
    <Value>0</Value>
  </Variable>
  <Variable Name="Language">
    <Value>English</Value>
  </Variable>
  <Variable Name="NBPartialAdoptionRowCount">
    <Value>0</Value>
  </Variable>
  <Variable Name="OneTimeDiscountRowCount">
    <Value>0</Value>
  </Variable>
  <Variable Name="PPADiscountRowCount">
    <Value>2</Value>
  </Variable>
  <Variable Name="PPAEDPDiscountConsultantLevel" RepeatContext="[1]">
    <Value>Sr. Consultant</Value>
  </Variable>
  <Variable Name="PPAEDPDiscountConsultantLevel" RepeatContext="[2]">
    <Value>Staff Consultant</Value>
  </Variable>
  <Variable Name="PPAEDPDiscountDailyRate" RepeatContext="[1]">
    <Value>4251</Value>
  </Variable>
  <Variable Name="PPAEDPDiscountDailyRate" RepeatContext="[2]">
    <Value>3331</Value>
  </Variable>
  <Variable Name="PPAEDPDiscountNumberofDaysJP" RepeatContext="[1]">
    <Value>140</Value>
  </Variable>
  <Variable Name="PPAEDPDiscountNumberofDaysJP" RepeatContext="[2]">
    <Value>5</Value>
  </Variable>
  <Variable Name="PPAEDPDiscountPercent">
    <Value>22</Value>
  </Variable>
  <Variable Name="ProjectName">
    <Value>CIDMS Foundations</Value>
  </Variable>
  <Variable Name="RekognitionYN">
    <Value>false</Value>
  </Variable>
  <Variable Name="ScheduleOfRates_DiscountIncentive">
    <Value>EDP Discount</Value>
  </Variable>
  <Variable Name="ServiceOfferings">
    <Value>Custom Scope</Value>
  </Variable>
  <Variable Name="SingleEstimate">
    <Value>0</Value>
  </Variable>
  <Variable Name="SOWID">
    <Value>SOW-042410</Value>
  </Variable>
  <Variable Name="TermLength">
    <Value>12</Value>
  </Variable>
  <Variable Name="UST_Customer_Cooperation_a">
    <Value>true</Value>
  </Variable>
  <Variable Name="UST_Customer_Cooperation_b">
    <Value>true</Value>
  </Variable>
  <Variable Name="UST_Customer_Cooperation_c">
    <Value>true</Value>
  </Variable>
  <Variable Name="UST_Customer_Cooperation_d">
    <Value>true</Value>
  </Variable>
  <Variable Name="UST_Customer_Cooperation_e">
    <Value>true</Value>
  </Variable>
  <Variable Name="UST_Customer_Cooperation_f">
    <Value>true</Value>
  </Variable>
  <Variable Name="UST_Customer_Cooperation_g">
    <Value>true</Value>
  </Variable>
  <Variable Name="UST_Customer_Cooperation_h">
    <Value>true</Value>
  </Variable>
  <Variable Name="UST_Customer_Cooperation_i">
    <Value>true</Value>
  </Variable>
  <Variable Name="UST_Customer_Cooperation_j">
    <Value>true</Value>
  </Variable>
  <Variable Name="UST_Machine_Learning">
    <Value>false</Value>
  </Variable>
  <Variable Name="UST_Migration_Activities">
    <Value>false</Value>
  </Variable>
  <Variable Name="UST_Steering_Committee">
    <Value>false</Value>
  </Variable>
  <Variable Name="WatchListUnrestricted_WWPS">
    <Value>I confirm</Value>
  </Variable>
  <Parameter Name="db_alert_compulsory_stop">
    <Value>false</Value>
  </Parameter>
  <Parameter Name="db_alert_persist">
    <Value>false</Value>
  </Parameter>
  <Parameter Name="db_alert_popup">
    <Value>false</Value>
  </Parameter>
  <Parameter Name="db_contract_id">
    <Value>2135438</Value>
  </Parameter>
  <Parameter Name="db_disabled">
    <Value>hidden</Value>
  </Parameter>
  <Parameter Name="db_disable_when_unknown_compulsory">
    <Value>true</Value>
  </Parameter>
  <Parameter Name="db_documentview_blur_content_frequency">
    <Value>0</Value>
  </Parameter>
  <Parameter Name="db_documentview_content">
    <Value>documentandnotes</Value>
  </Parameter>
  <Parameter Name="db_documentview_display_brackets">
    <Value>false</Value>
  </Parameter>
  <Parameter Name="db_documentview_display_excluded_text">
    <Value>false</Value>
  </Parameter>
  <Parameter Name="db_documentview_display_hidden_symbols">
    <Value>false</Value>
  </Parameter>
  <Parameter Name="db_documentview_display_span_numbers">
    <Value>false</Value>
  </Parameter>
  <Parameter Name="db_documentview_hide_settings">
    <Value>true</Value>
  </Parameter>
  <Parameter Name="db_documentview_missing_cross_reference">
    <Value>Error! Reference source not found.</Value>
  </Parameter>
  <Parameter Name="db_documentview_page_margin_bottom">
    <Value>20</Value>
  </Parameter>
  <Parameter Name="db_documentview_page_margin_left">
    <Value>80</Value>
  </Parameter>
  <Parameter Name="db_documentview_page_margin_right">
    <Value>80</Value>
  </Parameter>
  <Parameter Name="db_documentview_page_margin_top">
    <Value>20</Value>
  </Parameter>
  <Parameter Name="db_documentview_questionnaire_ratio_x">
    <Value>30</Value>
  </Parameter>
  <Parameter Name="db_documentview_select_document_when_variable_selected">
    <Value>false</Value>
  </Parameter>
  <Parameter Name="db_documentview_stand_alone">
    <Value>false</Value>
  </Parameter>
  <Parameter Name="db_documentview_start_visible">
    <Value>false</Value>
  </Parameter>
  <Parameter Name="db_document_firmstyle">
    <Value>true</Value>
  </Parameter>
  <Parameter Name="db_document_lock_explicit_pdf">
    <Value>true</Value>
  </Parameter>
  <Parameter Name="db_document_readonly_format">
    <Value>pdf</Value>
  </Parameter>
  <Parameter Name="db_document_writable_format">
    <Value>docx</Value>
  </Parameter>
  <Parameter Name="db_enable_load_answers">
    <Value>false</Value>
  </Parameter>
  <Parameter Name="db_enforce_compulsory">
    <Value>notback</Value>
  </Parameter>
  <Parameter Name="db_enforce_compulsory_checkbox">
    <Value>false</Value>
  </Parameter>
  <Parameter Name="db_focus_variable_onload">
    <Value>false</Value>
  </Parameter>
  <Parameter Name="db_full_width">
    <Value>false</Value>
  </Parameter>
  <Parameter Name="db_implied_autotrim">
    <Value>false</Value>
  </Parameter>
  <Parameter Name="db_implied_boolean_layout">
    <Value>vertical</Value>
  </Parameter>
  <Parameter Name="db_implied_buttonlist_layout">
    <Value>vertical</Value>
  </Parameter>
  <Parameter Name="db_implied_documentview">
    <Value>false</Value>
  </Parameter>
  <Parameter Name="db_implied_group_layout">
    <Value>expanded</Value>
  </Parameter>
  <Parameter Name="db_implied_repeat_layout">
    <Value>expanded</Value>
  </Parameter>
  <Parameter Name="db_implied_repeat_title_multiple">
    <Value>%1 of %5</Value>
  </Parameter>
  <Parameter Name="db_implied_repeat_title_single">
    <Value>One only</Value>
  </Parameter>
  <Parameter Name="db_implied_repeat_unbounded">
    <Value>insert</Value>
  </Parameter>
  <Parameter Name="db_navigate_links">
    <Value>all</Value>
  </Parameter>
  <Parameter Name="db_output_data_synch">
    <Value>false</Value>
  </Parameter>
  <Parameter Name="db_output_include_answers">
    <Value>true</Value>
  </Parameter>
  <Parameter Name="db_output_include_dictionary">
    <Value>true</Value>
  </Parameter>
  <Parameter Name="db_output_include_properties">
    <Value>true</Value>
  </Parameter>
  <Parameter Name="db_output_smart_spacing">
    <Value>true</Value>
  </Parameter>
  <Parameter Name="db_output_update_fields">
    <Value>true</Value>
  </Parameter>
  <Parameter Name="db_profile">
    <Value>ContractCentralAPIProfile</Value>
  </Parameter>
  <Parameter Name="db_project_template">
    <Value/>
  </Parameter>
  <Parameter Name="db_questionnaire_complete_save">
    <Value>true</Value>
  </Parameter>
  <Parameter Name="db_show_all_repeat_buttons">
    <Value>all</Value>
  </Parameter>
  <Parameter Name="db_show_committed">
    <Value>true</Value>
  </Parameter>
  <Parameter Name="db_show_guidance">
    <Value>true</Value>
  </Parameter>
  <Parameter Name="db_show_irrelevant">
    <Value>false</Value>
  </Parameter>
  <Parameter Name="db_show_pages">
    <Value>normal</Value>
  </Parameter>
  <Parameter Name="db_show_page_title">
    <Value>preview</Value>
  </Parameter>
  <Parameter Name="db_show_state">
    <Value>false</Value>
  </Parameter>
  <Parameter Name="db_show_state_values">
    <Value>dropdown</Value>
  </Parameter>
  <Parameter Name="db_show_variables">
    <Value>all</Value>
  </Parameter>
  <Parameter Name="db_template_reference">
    <Value>1445 Australia Singapore AWS Professional Services SOW</Value>
  </Parameter>
  <Parameter Name="db_template_version">
    <Value>2025-05-13.1845</Value>
  </Parameter>
  <Parameter Name="db_transaction_create_reference">
    <Value>false</Value>
  </Parameter>
  <Parameter Name="db_transient">
    <Value>true</Value>
  </Parameter>
  <Parameter Name="db_unsure_minimum">
    <Value>2</Value>
  </Parameter>
  <Parameter Name="db_unsure_scroll_threshold">
    <Value>8</Value>
  </Parameter>
  <Parameter Name="db_validate_popup">
    <Value>true</Value>
  </Parameter>
</Session>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441D6025CE7544ABAC209E0C583C039" ma:contentTypeVersion="13" ma:contentTypeDescription="Create a new document." ma:contentTypeScope="" ma:versionID="d46fce497ec5ea83aa06335801c3cb4e">
  <xsd:schema xmlns:xsd="http://www.w3.org/2001/XMLSchema" xmlns:xs="http://www.w3.org/2001/XMLSchema" xmlns:p="http://schemas.microsoft.com/office/2006/metadata/properties" xmlns:ns2="1448b50b-47ec-49c2-9197-7debe7354847" xmlns:ns3="44ceabc1-1713-4f04-a334-71b25a0843c8" targetNamespace="http://schemas.microsoft.com/office/2006/metadata/properties" ma:root="true" ma:fieldsID="7aad61183238c74512b93daba389c1bd" ns2:_="" ns3:_="">
    <xsd:import namespace="1448b50b-47ec-49c2-9197-7debe7354847"/>
    <xsd:import namespace="44ceabc1-1713-4f04-a334-71b25a0843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48b50b-47ec-49c2-9197-7debe7354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839dc8-c537-42b6-a5a9-a537040d25b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ceabc1-1713-4f04-a334-71b25a0843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4a46a00-18cb-454f-8aae-ec6511155d61}" ma:internalName="TaxCatchAll" ma:showField="CatchAllData" ma:web="44ceabc1-1713-4f04-a334-71b25a0843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10.11.24.1" MinimumVersion="7.2.0.0">
  <QuestionnairePage ObjectID="4ecaae5e-6f21-4121-9d02-a9cbbbee5ae7">
    <Name>AWS Professional Services SOW for WWPS (APJ)</Name>
    <QuestionnaireGroup ObjectID="e5a844e8-1399-4d2e-b62e-b162263a5f6f">
      <Name>Country</Name>
      <QuestionnaireVariable Name="Country"/>
      <QuestionnaireVariable Name="WatchListUnrestricted_WWPS"/>
    </QuestionnaireGroup>
    <QuestionnaireGroup ObjectID="d22699c8-10b2-4356-989d-ef3bc949b978">
      <Name>For Australia Only</Name>
      <QuestionnaireVariable Name="DTA_WOGA_Customer_YN"/>
      <QuestionnaireVariable Name="DTA_WOGA_2or3"/>
      <QuestionnaireVariable Name="CustomerAgencyType"/>
      <QuestionnaireVariable Name="AustralianIndustryParicipationPlanRequired"/>
      <QuestionnaireVariable Name="ValueGSTInclusive"/>
      <QuestionnaireVariable Name="SubcontractorsInvolved"/>
      <QuestionnaireVariable Name="ValueGSTExclusive"/>
      <QuestionnaireVariable Name="ANY_AUSTRALIAN_GOVT_YN"/>
      <QuestionnaireVariable Name="Value_Over_AU4M"/>
      <QuestionnaireVariable Name="Sub_Over_AU1M"/>
    </QuestionnaireGroup>
    <QuestionnaireGroup ObjectID="8978314f-f939-4909-a4b5-365befc876b9">
      <Name>For Singapore Only</Name>
      <QuestionnaireVariable Name="SG_Type"/>
    </QuestionnaireGroup>
    <QuestionnaireGroup ObjectID="1dbddb5a-32d4-4818-b28c-6ba9ff9f554d">
      <Name>References to Other Agreements</Name>
      <QuestionnaireVariable Name="SOWID"/>
    </QuestionnaireGroup>
  </QuestionnairePage>
  <QuestionnairePage ObjectID="9a2cb18a-6995-44c0-bf02-6541113117fc">
    <Name>Engagement Details</Name>
    <QuestionnaireGroup ObjectID="9c9ac3eb-eb57-48cb-aba5-069e297db677">
      <Name>Engagement Details</Name>
      <QuestionnaireVariable Name="CustomerLegalName"/>
      <QuestionnaireVariable Name="ProjectName"/>
      <QuestionnaireVariable Name="CityStateWhereWorkPerformed"/>
      <QuestionnaireVariable Name="CustomerEngagementContactNameEmail"/>
      <QuestionnaireVariable Name="CustomerBillToNameEmail"/>
      <QuestionnaireVariable Name="CustomerBillToAddress"/>
      <QuestionnaireVariable Name="CustomerBillToPhone"/>
      <QuestionnaireVariable Name="AWSBillingAccountID"/>
      <QuestionnaireVariable Name="Language"/>
    </QuestionnaireGroup>
  </QuestionnairePage>
  <QuestionnairePage ObjectID="e5066db1-3601-4690-8f7f-c81175196ea7">
    <Name>Scope of AWS Professional Services</Name>
    <Guidance>&lt;SPAN&gt;Select the service(s) you want to include in your SOW.&lt;/SPAN&gt;&lt;SPAN&gt;
&lt;/SPAN&gt;&lt;SPAN&gt;
&lt;/SPAN&gt;Descriptions of the services can be found here: &lt;A href="https://pmt.amazonaws.com/" target="_blank"&gt;&lt;SPAN&gt;&lt;FONT color="Blue"&gt;https://pmt.amazonaws.com/&lt;/FONT&gt;&lt;/SPAN&gt;&lt;/A&gt;</Guidance>
    <QuestionnaireGroup ObjectID="059bc7fd-4005-494e-9dc6-adab36158c67">
      <Name>Scope of AWS Professional Services</Name>
      <QuestionnaireVariable Name="ServiceOfferings"/>
    </QuestionnaireGroup>
    <QuestionnaireGroup ObjectID="1fcff81b-e0c4-4f12-813f-05828894da3a" Layout="GridDown">
      <Name>Custom Scope</Name>
      <Guidance>Type directly into the box. If you copy and paste text from Microsoft Word or a website, then you must set the copied text to size 11 (when you are done with the custom scope, select a&lt;SPAN&gt;ll text and select “11” from Size dropdown). Note: Failure to set all text size to 11 may cause that text not to display in the SOW.&lt;/SPAN&gt;&lt;P&gt;&lt;SPAN&gt;For additional custom scope and deliverable drafting guidance please use the following links for more information:  &lt;/SPAN&gt;&lt;/P&gt;&lt;P&gt;&lt;A href="https://drive.corp.amazon.com/documents/ICON%20Team/Wiki-Wisdom%20Docs/2021.03.Reference%20Guide%20for%20drafting%20ProServe%20SOWs.pdf" target="_blank"&gt;&lt;U&gt;&lt;FONT color="Blue"&gt;&lt;/FONT&gt;&lt;/U&gt;&lt;SPAN&gt;&lt;U&gt;&lt;FONT color="Blue"&gt;https://drive.corp.amazon.com/documents/ICON%20Team/Wiki-Wisdom%20Docs/2021.03.Reference%20Guide%20for%20drafting%20ProServe%20SOWs.pdf&lt;/FONT&gt;&lt;/U&gt;&lt;/SPAN&gt;&lt;/A&gt;&lt;SPAN&gt; &lt;/SPAN&gt;&lt;/P&gt;&lt;A href="https://w.amazon.com/bin/view/AWS/Teams/Proserve/Offerings/DeliverablesGuidance" target="_blank"&gt;&lt;U&gt;&lt;FONT color="Blue"&gt;&lt;/FONT&gt;&lt;/U&gt;&lt;SPAN&gt;&lt;U&gt;&lt;FONT color="Blue"&gt;https://w.amazon.com/bin/view/AWS/Teams/Proserve/Offerings/DeliverablesGuidance&lt;/FONT&gt;&lt;/U&gt;&lt;/SPAN&gt;&lt;/A&gt;</Guidance>
      <RepeatTitle>{ToNumber(RepeatCounter) format "wth"} Custom Scope</RepeatTitle>
      <QuestionnaireVariable Name="CustomScope"/>
    </QuestionnaireGroup>
    <QuestionnaireGroup ObjectID="1c825261-1a63-4eb4-b40c-1ca13fd56720">
      <Name>Customer Input pursuant to Universal SOW Terms {if Country is "Australia" and (DTA_WOGA_Customer_YN and DTA_WOGA_2or3 is "3.0") then "Annexure 1, Section 21.1(b)(i)" else "Exhibit B, Section 22(b)"}</Name>
      <QuestionnaireVariable Name="Customer_Input_AU"/>
      <QuestionnaireVariable Name="Customer_Input_AU_SG_Assumptions"/>
    </QuestionnaireGroup>
  </QuestionnairePage>
  <QuestionnairePage ObjectID="7ef60d24-6d32-4697-a1b2-b4d30dc5d84a">
    <Name>Assumptions - Singapore</Name>
    <QuestionnaireGroup ObjectID="507aad7c-8f0e-4d5b-8ff2-c384664eefcf">
      <Name>Assumptions - Singapore</Name>
      <QuestionnaireVariable Name="Assumptions_SG_Defence"/>
      <QuestionnaireVariable Name="Assumptions_SG_Whole_of_Govt"/>
    </QuestionnaireGroup>
    <QuestionnaireGroup ObjectID="b0bc6126-b3ab-4f0e-a6f0-f52228f59a46" Layout="GridDown">
      <Name>Custom Assumptions</Name>
      <RepeatTitle>{ToNumber(RepeatCounter) format "wth"} Custom Assumption</RepeatTitle>
      <QuestionnaireVariable Name="Assumptions_SG_Custom"/>
    </QuestionnaireGroup>
  </QuestionnairePage>
  <QuestionnairePage ObjectID="b0c17ee4-a42f-4adc-a1e7-4e60dbb3302d">
    <Name>Schedule of Rates</Name>
    <QuestionnaireGroup ObjectID="ef161b06-3019-428a-be6b-d601978b1176">
      <Name>Payment Discounts or Incentives</Name>
      <Guidance>{if DTA_WOGA_2or3 is "3.0" then "Please note that you can provide the customer with either (i) a 22% discount rate on the billable engagement OR (ii) ProServe Investment amount equivalent to (or greater than) a 22% discount." else ""}</Guidance>
      <QuestionnaireVariable Name="ScheduleOfRates_DiscountIncentive"/>
      <QuestionnaireVariable Name="PPAEDPDiscountPercent"/>
      <QuestionnaireVariable Name="OneTimeDiscountPercent"/>
    </QuestionnaireGroup>
    <QuestionnaireGroup ObjectID="2b608a06-791b-4aa9-8e00-4f66117ead26" Layout="GridDown">
      <Name>Schedule of Rates (T&amp;M): Full Price</Name>
      <Guidance>Enter the daily rate based on local currency. Note that the daily rates are pre-populated based on country and consultant level. If you create a row in this schedule and leave the page, the pre-populated value will no longer update automatically. &lt;FONT color="Blue"&gt;If this occurs, delete and recreate the row in the schedule.&lt;/FONT&gt;</Guidance>
      <RepeatTitle>{ToNumber(RepeatCounter) format "wth"} Row</RepeatTitle>
      <QuestionnaireVariable Name="FullPriceConsultantLevel"/>
      <QuestionnaireVariable Name="FullPriceDailyRate"/>
      <QuestionnaireVariable Name="FullPriceNumberofDays"/>
      <QuestionnaireVariable Name="FullPriceNumberofDaysJP"/>
    </QuestionnaireGroup>
    <QuestionnaireGroup ObjectID="738d2c3e-f13d-4485-894a-6136012a9b71" Layout="GridDown">
      <Name>Schedule of Rates (T&amp;M): Discount</Name>
      <Guidance>Enter the daily rate based on local currency. Note that the daily rates are pre-populated based on country and consultant level. If you create a row in this schedule and leave the page, the pre-populated value will no longer update automatically. If this occurs, delete and recreate the row in the schedule.</Guidance>
      <RepeatTitle>{ToNumber(RepeatCounter) format "wth"} Row</RepeatTitle>
      <QuestionnaireVariable Name="OneTimeDiscountConsultantLevel"/>
      <QuestionnaireVariable Name="OneTimeDiscountDailyRate"/>
      <QuestionnaireVariable Name="OneTimeDiscountNumberofDays"/>
      <QuestionnaireVariable Name="OneTimeDiscountNumberofDaysJP"/>
    </QuestionnaireGroup>
    <QuestionnaireGroup ObjectID="326e9466-3e00-403a-90e7-f53c0b6d6555" Layout="GridDown">
      <Name>Schedule of Rates (T&amp;M): Full Adoption Incentive</Name>
      <Guidance>Enter the daily rate based on local currency. Note that the daily rates are pre-populated based on country and consultant level. If you create a row in this schedule and leave the page, the pre-populated value will no longer update automatically. If this occurs, delete and recreate the row in the schedule.</Guidance>
      <RepeatTitle>{ToNumber(RepeatCounter) format "wth"} Row</RepeatTitle>
      <QuestionnaireVariable Name="AdoptionConsultantLevel"/>
      <QuestionnaireVariable Name="AdoptionDailyRate"/>
      <QuestionnaireVariable Name="AdoptionNumberofDays"/>
      <QuestionnaireVariable Name="AdoptionNumberofDaysJP"/>
    </QuestionnaireGroup>
    <QuestionnaireGroup ObjectID="f1396416-9bb0-44da-b381-080642a0027d" Layout="GridDown">
      <Name>Schedule of Rates (Billable)</Name>
      <Guidance>Enter the daily rate based on local currency. Note that the daily rates are pre-populated based on country and consultant level. If you create a row in this schedule and leave the page, the pre-populated value will no longer update automatically. If this occurs, delete and recreate the row in the schedule.</Guidance>
      <RepeatTitle>{ToNumber(RepeatCounter) format "wth"} Row</RepeatTitle>
      <QuestionnaireVariable Name="BPartialAdoptionConsultantLevel"/>
      <QuestionnaireVariable Name="BPartialAdoptionDailyRate"/>
      <QuestionnaireVariable Name="BPartialAdoptionNumberofDays"/>
      <QuestionnaireVariable Name="BPartialAdoptionNumberofDaysJP"/>
    </QuestionnaireGroup>
    <QuestionnaireGroup ObjectID="71ac76a7-3ba2-4324-a9f2-b00d4331e1fd" Layout="GridDown">
      <Name>Schedule of Rates (Non-Billable)</Name>
      <Guidance>Enter the daily rate based on local currency. Note that the daily rates are pre-populated based on country and consultant level. If you create a row in this schedule and leave the page, the pre-populated value will no longer update automatically. If this occurs, delete and recreate the row in the schedule.</Guidance>
      <RepeatTitle>{ToNumber(RepeatCounter) format "wth"} Row</RepeatTitle>
      <QuestionnaireVariable Name="NBPartialAdoptionConsultantLevel"/>
      <QuestionnaireVariable Name="NBPartialAdoptionDailyRate"/>
      <QuestionnaireVariable Name="NBPartialAdoptionNumberofDays"/>
      <QuestionnaireVariable Name="NBPartialAdoptionNumberofDaysJP"/>
    </QuestionnaireGroup>
    <QuestionnaireGroup ObjectID="2b3368e2-cf69-4182-9552-86ff577f30ea" Layout="GridDown">
      <Name>Schedule of Rates (T&amp;M): Other Discounts</Name>
      <Guidance>Enter the daily rate based on local currency. Note that the daily rates are pre-populated based on country and consultant level. If you create a row in this schedule and leave the page, the pre-populated value will no longer update automatically. If this occurs, delete and recreate the row in the schedule.</Guidance>
      <RepeatTitle>{ToNumber(RepeatCounter) format "wth"} Row</RepeatTitle>
      <QuestionnaireVariable Name="PPAEDPDiscountConsultantLevel"/>
      <QuestionnaireVariable Name="PPAEDPDiscountDailyRate"/>
      <QuestionnaireVariable Name="PPAEDPDiscountNumberofDays"/>
      <QuestionnaireVariable Name="PPAEDPDiscountNumberofDaysJP"/>
    </QuestionnaireGroup>
  </QuestionnairePage>
  <QuestionnairePage ObjectID="cdef6b55-cafe-4be1-9275-2c52955b2aa5">
    <Name>Engagement Related Expenses</Name>
    <QuestionnaireGroup ObjectID="0b1bc093-dba1-4dcf-a587-f872ea10f2df">
      <Name>Engagement Related Expenses</Name>
      <QuestionnaireVariable Name="ExpenseChargeTypeWWPS"/>
    </QuestionnaireGroup>
    <QuestionnaireGroup ObjectID="cba8b565-8d32-493a-b18e-112472979c5b">
      <Name>Daily Rate</Name>
      <QuestionnaireVariable Name="PerDiemDailyRate"/>
      <QuestionnaireVariable Name="PerDiemNumberofDays"/>
      <QuestionnaireVariable Name="PerDiemNumberofDaysJP"/>
    </QuestionnaireGroup>
    <QuestionnaireGroup ObjectID="701758f2-49a3-4703-a312-120e6f9ac8d1" Layout="GridDown">
      <Name>Itemized</Name>
      <RepeatTitle>{ToNumber(RepeatCounter) format "wth"} Row</RepeatTitle>
      <QuestionnaireVariable Name="ItemizedExpenseDescription"/>
      <QuestionnaireVariable Name="ItemizedExpenseCost"/>
    </QuestionnaireGroup>
    <QuestionnaireGroup ObjectID="cd8f32d5-899a-4578-b95c-ea9ce479dd26">
      <Name>Expense as a Percent of SOW</Name>
      <QuestionnaireVariable Name="ExpensesPercentage"/>
    </QuestionnaireGroup>
    <QuestionnaireGroup ObjectID="c8269032-18d5-4135-aed1-29f195c8fb00">
      <Name>Single Estimate</Name>
      <Guidance>&lt;I&gt;For any estimates lower than 15% of the full price SOW, approval in accordance with ProServe’s guidelines for Travel and Expense is required.&lt;/I&gt;</Guidance>
      <QuestionnaireVariable Name="SingleEstimate"/>
    </QuestionnaireGroup>
  </QuestionnairePage>
  <QuestionnairePage ObjectID="a17cd4b0-09ef-4399-b1f0-528d2e677a35">
    <Name>HIPAA</Name>
    <QuestionnaireGroup ObjectID="ce3389cb-ec8f-4881-ac98-ebff034893d3">
      <Name>HIPAA</Name>
      <QuestionnaireVariable Name="HIPAA_aka_PHI_SOW"/>
    </QuestionnaireGroup>
  </QuestionnairePage>
  <QuestionnairePage ObjectID="28f2c999-4d8a-4c75-a2bf-8fdf7ac09d78">
    <Name>Deliverables</Name>
    <QuestionnaireGroup ObjectID="35af64cb-c6b2-4a38-a809-de6ae0e47a84">
      <Name>Deliverables</Name>
      <Guidance>&lt;U&gt;Description of Deliverables can be found here: &lt;/U&gt;&lt;P&gt;&lt;U&gt;&lt;/U&gt;&lt;A href="https://w.amazon.com/bin/view/AWS/Teams/Proserve/Offerings/DeliverablesGuidance/" target="_blank"&gt;&lt;SPAN&gt;&lt;U&gt;&lt;FONT color="Blue"&gt;https://w.amazon.com/bin/view/AWS/Teams/Proserve/Offerings/DeliverablesGuidance/&lt;/FONT&gt;&lt;/U&gt;&lt;/SPAN&gt;&lt;/A&gt;&lt;/P&gt;</Guidance>
      <QuestionnaireVariable Name="DeliverableDetails_AU"/>
    </QuestionnaireGroup>
  </QuestionnairePage>
  <QuestionnairePage ObjectID="2158c8ba-8bcc-48d3-b8fa-dc9919d31010">
    <Name>Additional Terms</Name>
    <QuestionnaireGroup ObjectID="7d588477-c70a-479f-8321-d87841a69e54">
      <Name>Additional Terms</Name>
      <QuestionnaireVariable Name="TermLength"/>
    </QuestionnaireGroup>
    <QuestionnaireGroup ObjectID="9a2e1112-259f-482d-b49a-31b981ddb887">
      <Name>DTA WOGA Specific Additional Terms</Name>
      <QuestionnaireVariable Name="UST_Steering_Committee"/>
      <QuestionnaireVariable Name="UST_Migration_Activities"/>
      <QuestionnaireVariable Name="UST_Machine_Learning"/>
      <QuestionnaireVariable Name="UST_Customer_Cooperation_a"/>
      <QuestionnaireVariable Name="UST_Customer_Cooperation_b"/>
      <QuestionnaireVariable Name="UST_Customer_Cooperation_c"/>
      <QuestionnaireVariable Name="UST_Customer_Cooperation_d"/>
      <QuestionnaireVariable Name="UST_Customer_Cooperation_e"/>
      <QuestionnaireVariable Name="UST_Customer_Cooperation_f"/>
      <QuestionnaireVariable Name="UST_Customer_Cooperation_g"/>
      <QuestionnaireVariable Name="UST_Customer_Cooperation_h"/>
      <QuestionnaireVariable Name="UST_Customer_Cooperation_i"/>
      <QuestionnaireVariable Name="UST_Customer_Cooperation_j"/>
    </QuestionnaireGroup>
    <QuestionnaireGroup ObjectID="92071b91-efec-48d6-96bf-bd1152daf218">
      <Name>Security Clearance</Name>
      <QuestionnaireVariable Name="DTA_Security_Clearance"/>
    </QuestionnaireGroup>
    <QuestionnaireGroup ObjectID="77021741-1899-4992-acb4-c9dfca93d867">
      <Name>Special Conditions</Name>
      <QuestionnaireVariable Name="DTA_Special_Conditions"/>
    </QuestionnaireGroup>
  </QuestionnairePage>
  <QuestionnairePage ObjectID="8d79e174-33ab-4016-ab0d-347b10c001bb">
    <Name>Approvals</Name>
    <Guidance>ProServe Discount Policy: &lt;A href="https://w.amazon.com/bin/view/AWS/Teams/Proserve/Contracting/Approvals/" target="_self"&gt;&lt;U&gt;&lt;FONT color="Blue"&gt;https://w.amazon.com/bin/view/AWS/Teams/Proserve/Contracting/Approvals&lt;/FONT&gt;&lt;/U&gt;&lt;U&gt;&lt;FONT color="Blue"&gt;/&lt;/FONT&gt;&lt;/U&gt;&lt;/A&gt;&lt;P&gt;Amazon Spending and Transaction Policy: &lt;A href="https://inside.amazon.com/en/services/legal/us/spendingandtransaction/Pages/default.aspx" target="_blank"&gt;&lt;U&gt;&lt;FONT color="Blue"&gt;https://inside.amazon.com/en/services/legal/us/&lt;/FONT&gt;&lt;/U&gt;&lt;U&gt;&lt;FONT color="Blue"&gt;spendingandtransaction&lt;/FONT&gt;&lt;/U&gt;&lt;U&gt;&lt;FONT color="Blue"&gt;/Pages/default.aspx&lt;/FONT&gt;&lt;/U&gt;&lt;SPAN&gt;&lt;FONT color="Blue"&gt; &lt;/FONT&gt;&lt;/SPAN&gt;&lt;/A&gt;&lt;/P&gt;Delivery Quality criteria: &lt;A href="https://w.amazon.com/index.php/AWS/Teams/Proserve/Builder_Projects/Delivery_Quality#Delivery_Quality_Review_Policy_and_Criteria" target="_blank"&gt;&lt;SPAN&gt;&lt;U&gt;&lt;FONT color="Blue"&gt;https://w.amazon.com/index.php/AWS/Teams/Proserve/Builder_Projects/Delivery_Quality#Delivery_Quality_Review_Policy_and_Criteria&lt;/FONT&gt;&lt;/U&gt;&lt;/SPAN&gt;&lt;/A&gt;/</Guidance>
    <QuestionnaireGroup ObjectID="96ffddfc-1d6c-4460-860e-d283623654a9">
      <Name>Approvals</Name>
      <Guidance>&lt;SPAN&gt;All deals must comply with the Spending and Transaction Policy (STP) before a contract can be released to the Customer, including obtaining Finance and Business approvals at the appropriate level. For more information, see the Spending and Transaction Policy and the ProServe specific policies, such as the ProServe Discount Policy (&lt;U&gt;see links above&lt;/U&gt;).&lt;/SPAN&gt; &lt;FONT color="Red"&gt;*&lt;/FONT&gt;&lt;P&gt;&lt;B&gt;Please confirm below you will comply with Amazon&amp;#39;s policies.&lt;/B&gt;&lt;/P&gt;</Guidance>
      <QuestionnaireVariable Name="Approval_Confirmation"/>
      <QuestionnaireVariable Name="AdditionalApprovals"/>
      <QuestionnaireVariable Name="AdditionalApproverName"/>
      <QuestionnaireVariable Name="AdditionalApproverDepartment"/>
      <QuestionnaireVariable Name="RekognitionYN"/>
      <QuestionnaireVariable Name="RekognitionConfirm"/>
    </QuestionnaireGroup>
  </QuestionnairePage>
  <Alert ObjectID="1af6b31c-12ba-46c5-b26a-cd90c0917757" Compulsory="true">
    <Definition>Country is "- Select Country -"</Definition>
    <Message>Please select country.</Message>
  </Alert>
  <Alert ObjectID="24ecb06a-13b1-4ad9-9c3f-d1a063085a22">
    <Definition>Member("Launch Offering - Connected Factory (Firm Fixed Price)", ServiceOfferings)</Definition>
    <Message>Launch Offering - Connected Factory (Firm Fixed Price) must reside on its own SOW.  Additional services must be provided on a separate SOW.&lt;P&gt;The template will be generated with a table for Schedule of Deliverables and Charges with amounts stated in US$. &lt;/P&gt;YOU WILL HAVE TO CONVERT THESE AMOUNTS TO LOCAL CURRENCY.</Message>
  </Alert>
  <Alert ObjectID="3e3a2da9-bc05-4e63-8fb3-f98bf337dce7" Compulsory="true">
    <Definition>Member("Launch Offering - Connected Factory (Firm Fixed Price)", ServiceOfferings) and
count(ServiceOfferings) &gt; 1</Definition>
    <Message>NO DOCUMENT WILL BE GENERATED.&lt;P&gt;When Connected Factory (Firm Fixed Price) is selected as a scope, no other scopes can be selected for this SOW.&lt;/P&gt;</Message>
  </Alert>
  <Alert ObjectID="5b97c8d5-d318-4b26-a4c3-65e9a28f8fd7" Compulsory="true">
    <Definition>Member("Scale Offering - Database Migration Accelerator DMA (Firm Fixed Price)", ServiceOfferings) and
count(ServiceOfferings) &gt; 1</Definition>
    <Message>NO DOCUMENT WILL BE GENERATED.&lt;P&gt;When Scale Offering - Database Migration Accelerator (DMA) is selected as a scope, no other scopes can be selected for this SOW.&lt;/P&gt;</Message>
  </Alert>
  <Alert ObjectID="a940c918-e90f-4369-8626-afe7273536ba">
    <Definition>Member("Scale Offering - Database Migration Accelerator DMA (Firm Fixed Price)", ServiceOfferings)</Definition>
    <Message>Scale Offering - Database Migration Accelerator DMA (Firm Fixed Price) must reside on its own SOW.  Additional services must be provided on a separate SOW.&lt;P&gt;The template will be generated with a table for Schedule of Deliverables and Charges with amounts stated in US$. &lt;/P&gt;&lt;P&gt;YOU WILL HAVE TO CONVERT THESE AMOUNTS TO LOCAL CURRENCY.&lt;/P&gt;This scope also inserts a section for Acceptance Process.</Message>
  </Alert>
  <Alert ObjectID="2b7130c8-2348-47bf-b08d-c119812ebc90" Compulsory="true">
    <Definition>AustralianIndustryParicipationPlanRequired and
DTA_WOGA_Customer_YN and
Country is "Australia" and
CustomerAgencyType is "Federal" and
DTA_WOGA_2or3 is "3.0"</Definition>
    <Message>Please contact Legal</Message>
  </Alert>
  <Alert ObjectID="f0bc0cfc-c459-4b73-bd08-6caaca5ebab6" HideContributors="true">
    <Definition>DTA_WOGA_Customer_YN and
Country is "Australia" and
CustomerAgencyType is "Federal" and
DTA_WOGA_2or3 is "3.0" and
ValueGSTInclusive is "$7.5m to under $10m" and
not AustralianIndustryParicipationPlanRequired</Definition>
    <Message>Please contact Capture/Sales/ProServe rep/Business Contracts regarding the Indigenous Procurement Policy. If the SOW involves the use of subcontractors, please also contact Legal and FinOps regarding the Payment Times Procurement Connected Policy.</Message>
  </Alert>
  <Alert ObjectID="20dca79f-8779-4d8a-aa64-d4c2c7a6727a" HideContributors="true">
    <Definition>DTA_WOGA_Customer_YN and
Country is "Australia" and
CustomerAgencyType is "Federal" and
DTA_WOGA_2or3 is "3.0" and
ValueGSTInclusive is "$10m or above" and
not AustralianIndustryParicipationPlanRequired</Definition>
    <Message>Please contact Capture/Sales/ProServe rep/Business Contracts regarding (a) the Indigenous Procurement Policy and (b) the Australian Skills Guarantee Procurement Connected Policy. If the SOW involves the use of subcontractors, please also contact Legal and FinOps regarding the Payment Times Procurement Connected Policy.</Message>
  </Alert>
  <Alert ObjectID="167417a0-742d-498b-b451-ee03c5dfb736" HideContributors="true">
    <Definition>DTA_WOGA_Customer_YN and
SubcontractorsInvolved and
Country is "Australia" and
CustomerAgencyType is "Federal" and
DTA_WOGA_2or3 is "3.0" and
ValueGSTInclusive is "$4m to under $7.5m" and
not AustralianIndustryParicipationPlanRequired</Definition>
    <Message>Please contact Legal and FinOps regarding the Payment Times Procurement Connected Policy.</Message>
  </Alert>
  <Alert ObjectID="3d45a2af-a45a-422e-b3e9-4baa289f45dc" HideContributors="true">
    <Definition>DTA_WOGA_Customer_YN and
Country is "Australia" and
CustomerAgencyType is "NSW" and
DTA_WOGA_2or3 is "3.0" and
ValueGSTExclusive is "$3m to under $7.5m"</Definition>
    <Message>Please contact Capture/Sales/ProServe rep/Business Contracts regarding the SME and Regional Procurement Policy.</Message>
  </Alert>
  <Alert ObjectID="f139e8f2-f056-4da2-84e3-a09041eb8e66" HideContributors="true">
    <Definition>DTA_WOGA_Customer_YN and
Country is "Australia" and
CustomerAgencyType is "NSW" and
DTA_WOGA_2or3 is "3.0" and
ValueGSTExclusive is "$7.5m or above"</Definition>
    <Message>Please contact Capture/Sales/ProServe rep/Business Contracts regarding (a) the SME and Regional Procurement Policy and (b) the Aboriginal Procurement Policy. If the SOW involves the use of subcontractors, please also contact Legal and FinOps regarding the Payment Times Procurement Connected Policy.</Message>
  </Alert>
  <Variable Compulsory="true" Name="CustomerLegalName" DataType="String">
    <Prompt>Customer&amp;#39;s Legal Name</Prompt>
    <Guidance>This must be the &lt;U&gt;full&lt;/U&gt; legal name of the entity that will be signing the contract. This will typically end in &amp;quot;Inc.&amp;quot;, &amp;quot;LLC&amp;quot;, &amp;quot;Limited&amp;quot; or another similar designation. If unsure of the full name, please ask the Customer before proceeding.</Guidance>
    <AuthorNote>Displays in the table on the first page of the document.</AuthorNote>
  </Variable>
  <Variable Compulsory="true" Name="PPAEDPDiscountDailyRate" DataType="Integer">
    <Prompt>Daily Rate</Prompt>
    <PrefillValue>if true and UnRepeated(Country) is "United Kingdom" and UnRepeated(SOWRef) is "Yes, reference to GCloud framework" then tointeger("0") else tointeger(if PPAEDPDiscountConsultantLevel is "Practice Director" then first(select PracticeDirectorDailyRate where CountryForRate is UnRepeated(Country)) else if PPAEDPDiscountConsultantLevel is "Sr. Practice Manager" then first(select SrPracticeManagerDailyRate where CountryForRate is UnRepeated(Country)) else if PPAEDPDiscountConsultantLevel is "Practice Manager" then first(select PracticeManagerDailyRate where CountryForRate is UnRepeated(Country)) else if PPAEDPDiscountConsultantLevel is "Principal Consultant" then first(select PrincipalConsultantDailyRate where CountryForRate is UnRepeated(Country)) else if PPAEDPDiscountConsultantLevel is "Sr. Consultant" then first(select SeniorConsultantDailyRate where CountryForRate is UnRepeated(Country)) else if PPAEDPDiscountConsultantLevel is "Staff Consultant" then first(select StaffConsultantDailyRate where CountryForRate is UnRepeated(Country)) else if PPAEDPDiscountConsultantLevel is "Associate Consultant" then first(select AssociateConsultantDailyRate where CountryForRate is UnRepeated(Country)) else if PPAEDPDiscountConsultantLevel is "Associate Consultant - India" then first(select AssociateConsultantINDailyRate where CountryForRate is UnRepeated(Country)) else if PPAEDPDiscountConsultantLevel is "Staff Consultant - India" then first(select StaffConsultantINDailyRate where CountryForRate is UnRepeated(Country)) else if PPAEDPDiscountConsultantLevel is "Sr. Consultant - India" then first(select SrConsultantINDailyRate where CountryForRate is UnRepeated(Country)) else "555")</PrefillValue>
    <DefaultFormat>0,0</DefaultFormat>
    <AuthorNote>Daily Rate with a dynamic default value</AuthorNote>
  </Variable>
  <Variable Compulsory="true" UnknownOption="true" UnknownOptionText="- Select Country -" InputMethod="SelectList" Name="Country" DataType="String">
    <Prompt>Select the country where the work will be performed</Prompt>
    <Guidance>If the country where the work will be performed is not an option, please use this link to create your &lt;A href="https://contractcentral.amazon.com/contract/create?quicklinkid=d1a639f8-6518-4365-9ac2-f1ca9370c4a3" target="_blank"&gt;&lt;SPAN&gt;&lt;U&gt;&lt;FONT color="Blue"&gt;SOW&lt;/FONT&gt;&lt;/U&gt;&lt;/SPAN&gt;&lt;/A&gt;&lt;SPAN&gt;. 
&lt;/SPAN&gt;</Guidance>
    <DynamicSelections>distinct(select AWSCountry)</DynamicSelections>
    <AuthorNote>Selects from the AWSCountry list in a lookup table.</AuthorNote>
  </Variable>
  <Variable Name="NBPartialAdoptionSubtotal" Computable="true" DataType="Float">
    <Definition>sum(collect(if not FIRST(select CountryRegion where AWSCountry is UnRepeated(Country)) is "APAC" then NBPartialAdoptionDailyRate * NBPartialAdoptionNumberofDays else if FIRST(select CountryRegion where AWSCountry is UnRepeated(Country)) is "APAC" then NBPartialAdoptionDailyRate * NBPartialAdoptionNumberofDaysJP else 0))</Definition>
    <DefaultFormat>0,0</DefaultFormat>
    <AuthorNote>Collects and sums all costs to produce a total</AuthorNote>
  </Variable>
  <Variable Compulsory="true" Name="ProjectName" DataType="String">
    <Prompt>Project Name</Prompt>
    <AuthorNote>Displays in the table on the first page of the document.</AuthorNote>
  </Variable>
  <Variable InputMethod="ByFormat" Name="PPAEDPDiscountPercent" DataType="Integer">
    <Prompt>Discount Percent</Prompt>
    <PrefillValue>if Country is "Australia" then 22 else 10</PrefillValue>
    <MaxValue>99</MaxValue>
    <DefaultFormat>0%</DefaultFormat>
    <AuthorNote>Discount percent that applies for Other Discounts selection</AuthorNote>
  </Variable>
  <Variable Compulsory="true" Depth="6" InputMethod="RichEditBox" Name="JPProjectIntroduction" DataType="String">
    <Prompt>Project Introduction</Prompt>
    <Guidance>Describe this project&amp;#39;s background, objective, and summary.</Guidance>
    <AuthorNote>Rich text Introduction section for Japan deals.</AuthorNote>
  </Variable>
  <Variable Compulsory="true" InputMethod="Calendar" Name="IndoConsultancyAgreementDate" DataType="Date">
    <Prompt>Indonesia: Customer must have a signed AWS IT Consultancy Agreement before entering into a SOW.
Enter the AWS IT Consultancy Agreement Date.</Prompt>
    <AuthorNote>Relevant if country is Indonesia.</AuthorNote>
  </Variable>
  <Variable Compulsory="true" Depth="6" Name="CustomerBillToAddress" DataType="String">
    <Prompt>Customer&amp;#39;s Bill To Mailing Address</Prompt>
    <Guidance>IMPORTANT: For Brazil you must include &amp;quot;Street Type&amp;quot; and &amp;quot;Neighborhood&amp;quot; in the Bill-To address. These are required for proper billing.  Example:&lt;P&gt;123 Main Street
Seattle, WA 98101&lt;/P&gt;</Guidance>
    <PrefillValue>if Country is "Australia" then "50 Marcus Clarke Street^LCanberra, ACT, 2601" else ""</PrefillValue>
    <AuthorNote>Displays in the table on the first page of the document.</AuthorNote>
  </Variable>
  <Variable Compulsory="true" Depth="6" Name="CustomerBillToNameEmail" DataType="String">
    <Prompt>Customer&amp;#39;s Accounts Payable / Bill To / Invoice Information</Prompt>
    <Guidance>IMPORTANT: This is the person who is responsible for paying invoices. In the event that an invoice is past due, this is the person who will be contacted.  Example:
Saanvi Sarkar, Accounts Payable Officer
saanvi.sarkar@anycompany.com</Guidance>
    <PrefillValue>if Country is "Australia" then "Director – AWS Team^LICTProcurement@dta.gov.au" else ""</PrefillValue>
    <AuthorNote>Displays in the table on the first page of the document.</AuthorNote>
  </Variable>
  <Variable Compulsory="true" Name="CustomerBillToPhone" DataType="String">
    <Prompt>Customer&amp;#39;s Bill To Phone Number</Prompt>
    <Guidance>IMPORTANT: This is the person who is responsible for paying invoices. In the event that an invoice is past due, this is the person who will be contacted.</Guidance>
    <PrefillValue>if Country is "Australia" then "02 6120 8705" else ""</PrefillValue>
    <AuthorNote>Displays in the table on the first page of the document.</AuthorNote>
  </Variable>
  <Variable Compulsory="true" MinLength="8" MaxLength="12" Name="AWSBillingAccountID" DataType="String">
    <Prompt>Customer&amp;#39;s AWS Billing ID</Prompt>
    <Guidance>Enter Customer&amp;#39;s 8- or 12-digit Salesforce Billing ID (ex. 123456789012)</Guidance>
    <DefaultFormat>digits</DefaultFormat>
    <AuthorNote>Displays in the table on the first page of the document.</AuthorNote>
  </Variable>
  <Variable Compulsory="true" Depth="6" InputMethod="RichEditBox" Name="JPEstimatedTimeline" DataType="String">
    <Prompt>Estimated Timeline</Prompt>
    <Guidance>Provide the schedule for the project, including any of the following:&lt;UL&gt;&lt;LI&gt;project milestone like Kickoff, project review, go live, project closure&lt;/LI&gt;&lt;LI&gt;master schedule of projects which has dependency to this project&lt;/LI&gt;&lt;LI&gt;schedule should be relative from the kickoff date (e.g. +2 weeks)&lt;/LI&gt;&lt;/UL&gt;</Guidance>
    <AuthorNote>Rich text Estimated Timeline section for Japan deals.</AuthorNote>
  </Variable>
  <Variable Name="BPartialAdoptionSubtotal" Computable="true" DataType="Float">
    <Definition>sum(collect(if not FIRST(select CountryRegion where AWSCountry is UnRepeated(Country)) is "APAC" then BPartialAdoptionDailyRate * BPartialAdoptionNumberofDays else if FIRST(select CountryRegion where AWSCountry is UnRepeated(Country)) is "APAC" then BPartialAdoptionDailyRate * BPartialAdoptionNumberofDaysJP else 0))</Definition>
    <DefaultFormat>0,0</DefaultFormat>
    <AuthorNote>Collects and sums all costs to produce a total</AuthorNote>
  </Variable>
  <Variable Compulsory="true" Depth="6" InputMethod="RichEditBox" Name="JPProjectApproach" DataType="String">
    <Prompt>Project Approach</Prompt>
    <Guidance>Describe the ProServe approach to the project. For example, &amp;quot;Resident&amp;quot;, &amp;quot;2 days per week on-site plus remote technical assistance, etc.&amp;quot; List each approach for each phase/work that requires a different approach. &amp;quot;Time and material&amp;quot; should also be written.</Guidance>
    <AuthorNote>Rich text Project Approach section for Japan deals.</AuthorNote>
  </Variable>
  <Variable Depth="6" InputMethod="RichEditBox" Name="JPOrganization" DataType="String">
    <Prompt>Organization</Prompt>
    <Guidance>Describe customer&amp;#39;s organization, including the names and roles of the persons involved. Customer&amp;#39;s Project Manager and Project Manager must be included.</Guidance>
    <AuthorNote>Rich text Organization section for Japan deals.</AuthorNote>
  </Variable>
  <Variable Name="PerDiemDailyRate" DataType="Integer">
    <Prompt>Daily Rate</Prompt>
    <Guidance>Enter whole number without currency symbol</Guidance>
    <DefaultFormat>0,0</DefaultFormat>
  </Variable>
  <Variable Compulsory="true" AllOptionText="Select All (For Testing)" InputMethod="ButtonList" Name="ServiceOfferings" DataType="String*">
    <Prompt>Select any of the below pre-approved AWS Professional Services scope descriptions to be offered to the customer, including &amp;quot;Custom Scope&amp;quot; at the end.</Prompt>
    <DynamicSelections>distinct(Union(if "Time and materials" is "FFP Unit pricing" or "Time and materials" is "Fixed price SOW" then Select ServiceOfferings_Lookup where RateType_Lookup is "Firm fixed price" else Select ServiceOfferings_Lookup where RateType_Lookup is "Time and materials", list("Custom Scope")))</DynamicSelections>
    <AuthorNote>Controls which services appear in the document.</AuthorNote>
  </Variable>
  <Variable Compulsory="true" Name="FullPriceDailyRate" DataType="Integer">
    <Prompt>Daily Rate</Prompt>
    <PrefillValue>if true and UnRepeated(Country) is "United Kingdom" and UnRepeated(SOWRef) is "Yes, reference to GCloud framework" then tointeger("0") else tointeger(if FullPriceConsultantLevel is "Practice Director" then first(select PracticeDirectorDailyRate where CountryForRate is UnRepeated(Country)) else if FullPriceConsultantLevel is "Sr. Practice Manager" then first(select SrPracticeManagerDailyRate where CountryForRate is UnRepeated(Country)) else if FullPriceConsultantLevel is "Practice Manager" then first(select PracticeManagerDailyRate where CountryForRate is UnRepeated(Country)) else if FullPriceConsultantLevel is "Principal Consultant" then first(select PrincipalConsultantDailyRate where CountryForRate is UnRepeated(Country)) else if FullPriceConsultantLevel is "Sr. Consultant" then first(select SeniorConsultantDailyRate where CountryForRate is UnRepeated(Country)) else if FullPriceConsultantLevel is "Staff Consultant" then first(select StaffConsultantDailyRate where CountryForRate is UnRepeated(Country)) else if FullPriceConsultantLevel is "Associate Consultant" then first(select AssociateConsultantDailyRate where CountryForRate is UnRepeated(Country)) else if FullPriceConsultantLevel is "Associate Consultant - India" then first(select AssociateConsultantINDailyRate where CountryForRate is UnRepeated(Country)) else if FullPriceConsultantLevel is "Staff Consultant - India" then first(select StaffConsultantINDailyRate where CountryForRate is UnRepeated(Country)) else if FullPriceConsultantLevel is "Sr. Consultant - India" then first(select SrConsultantINDailyRate where CountryForRate is UnRepeated(Country)) else "555")</PrefillValue>
    <DefaultFormat>0,0</DefaultFormat>
    <AuthorNote>Daily Rate with a dynamic default value</AuthorNote>
  </Variable>
  <Variable Compulsory="true" Name="FullPriceNumberofDays" DataType="Integer">
    <Prompt>Number of Days</Prompt>
    <DefaultFormat>0,0</DefaultFormat>
  </Variable>
  <Variable Compulsory="true" Name="AdoptionNumberofDays" DataType="Integer">
    <Prompt>Number of Days</Prompt>
    <DefaultFormat>0,0</DefaultFormat>
  </Variable>
  <Variable Name="AdoptionSubtotal" Computable="true" DataType="Float">
    <Definition>sum(collect(if not FIRST(select CountryRegion where AWSCountry is UnRepeated(Country)) is "APAC" then AdoptionDailyRate * AdoptionNumberofDays else if FIRST(select CountryRegion where AWSCountry is UnRepeated(Country)) is "APAC" then AdoptionDailyRate * AdoptionNumberofDaysJP else 0))</Definition>
    <DefaultFormat>0,0</DefaultFormat>
    <AuthorNote>Collects and sums all costs to produce a total</AuthorNote>
  </Variable>
  <Variable InputMethod="ByFormat" Name="OneTimeDiscountPercent" DataType="Integer">
    <Prompt>Discount Percent</Prompt>
    <PrefillValue>10</PrefillValue>
    <MaxValue>99</MaxValue>
    <DefaultFormat>0%</DefaultFormat>
    <AuthorNote>Discount percent that applies for One Time discount</AuthorNote>
  </Variable>
  <Variable Name="OneTimeDiscountSubtotal" Computable="true" DataType="Float">
    <Definition>sum(collect(if not FIRST(select CountryRegion where AWSCountry is UnRepeated(Country)) is "APAC" then (if true and UnRepeated(Country) is "United Kingdom" and UnRepeated(SOWRef) is "Yes, reference to GCloud framework" then tointeger("0") else tointeger(if OneTimeDiscountConsultantLevel is "Practice Director" then first(select PracticeDirectorDailyRate where CountryForRate is UnRepeated(Country)) else if OneTimeDiscountConsultantLevel is "Sr. Practice Manager" then first(select SrPracticeManagerDailyRate where CountryForRate is UnRepeated(Country)) else if OneTimeDiscountConsultantLevel is "Practice Manager" then first(select PracticeManagerDailyRate where CountryForRate is UnRepeated(Country)) else if OneTimeDiscountConsultantLevel is "Principal Consultant" then first(select PrincipalConsultantDailyRate where CountryForRate is UnRepeated(Country)) else if OneTimeDiscountConsultantLevel is "Sr. Consultant" then first(select SeniorConsultantDailyRate where CountryForRate is UnRepeated(Country)) else if OneTimeDiscountConsultantLevel is "Staff Consultant" then first(select StaffConsultantDailyRate where CountryForRate is UnRepeated(Country)) else if OneTimeDiscountConsultantLevel is "Associate Consultant" then first(select AssociateConsultantDailyRate where CountryForRate is UnRepeated(Country)) else if OneTimeDiscountConsultantLevel is "Associate Consultant - India" then first(select AssociateConsultantINDailyRate where CountryForRate is UnRepeated(Country)) else if OneTimeDiscountConsultantLevel is "Staff Consultant - India" then first(select StaffConsultantINDailyRate where CountryForRate is UnRepeated(Country)) else if OneTimeDiscountConsultantLevel is "Sr. Consultant - India" then first(select SrConsultantINDailyRate where CountryForRate is UnRepeated(Country)) else "555")) * (1 - UnRepeated(OneTimeDiscountPercent) / 100) * OneTimeDiscountNumberofDays else if FIRST(select CountryRegion where AWSCountry is UnRepeated(Country)) is "APAC" then (if true and UnRepeated(Country) is "United Kingdom" and UnRepeated(SOWRef) is "Yes, reference to GCloud framework" then tointeger("0") else tointeger(if OneTimeDiscountConsultantLevel is "Practice Director" then first(select PracticeDirectorDailyRate where CountryForRate is UnRepeated(Country)) else if OneTimeDiscountConsultantLevel is "Sr. Practice Manager" then first(select SrPracticeManagerDailyRate where CountryForRate is UnRepeated(Country)) else if OneTimeDiscountConsultantLevel is "Practice Manager" then first(select PracticeManagerDailyRate where CountryForRate is UnRepeated(Country)) else if OneTimeDiscountConsultantLevel is "Principal Consultant" then first(select PrincipalConsultantDailyRate where CountryForRate is UnRepeated(Country)) else if OneTimeDiscountConsultantLevel is "Sr. Consultant" then first(select SeniorConsultantDailyRate where CountryForRate is UnRepeated(Country)) else if OneTimeDiscountConsultantLevel is "Staff Consultant" then first(select StaffConsultantDailyRate where CountryForRate is UnRepeated(Country)) else if OneTimeDiscountConsultantLevel is "Associate Consultant" then first(select AssociateConsultantDailyRate where CountryForRate is UnRepeated(Country)) else if OneTimeDiscountConsultantLevel is "Associate Consultant - India" then first(select AssociateConsultantINDailyRate where CountryForRate is UnRepeated(Country)) else if OneTimeDiscountConsultantLevel is "Staff Consultant - India" then first(select StaffConsultantINDailyRate where CountryForRate is UnRepeated(Country)) else if OneTimeDiscountConsultantLevel is "Sr. Consultant - India" then first(select SrConsultantINDailyRate where CountryForRate is UnRepeated(Country)) else "555")) * (1 - UnRepeated(OneTimeDiscountPercent) / 100) * OneTimeDiscountNumberofDaysJP else 0))</Definition>
    <DefaultFormat>0,0</DefaultFormat>
  </Variable>
  <Variable Name="FullPriceSubtotal" Computable="true" DataType="Float">
    <Definition>sum(collect(if not FIRST(select CountryRegion where AWSCountry is UnRepeated(Country)) is "APAC" then FullPriceDailyRate * FullPriceNumberofDays else if FIRST(select CountryRegion where AWSCountry is UnRepeated(Country)) is "APAC" then FullPriceDailyRate * FullPriceNumberofDaysJP else 0))</Definition>
    <DefaultFormat>0,0</DefaultFormat>
    <AuthorNote>Collects and sums all costs to produce a total</AuthorNote>
  </Variable>
  <Variable Name="PPAEDPDiscountSubtotal" Computable="true" DataType="Float">
    <Definition>sum(collect(if not FIRST(select CountryRegion where AWSCountry is UnRepeated(Country)) is "APAC" then PPAEDPDiscountDailyRate * PPAEDPDiscountNumberofDays else if FIRST(select CountryRegion where AWSCountry is UnRepeated(Country)) is "APAC" then PPAEDPDiscountDailyRate * PPAEDPDiscountNumberofDaysJP else 0))</Definition>
    <DefaultFormat>0,0</DefaultFormat>
    <AuthorNote>Collects and sums all costs to produce a total</AuthorNote>
  </Variable>
  <Variable Name="FullPriceDailyRateDefaultValue" Computable="true" DataType="Integer">
    <Definition>if true and UnRepeated(Country) is "United Kingdom" and UnRepeated(SOWRef) is "Yes, reference to GCloud framework" then tointeger("0") else tointeger(if FullPriceConsultantLevel is "Practice Director" then first(select PracticeDirectorDailyRate where CountryForRate is UnRepeated(Country)) else if FullPriceConsultantLevel is "Sr. Practice Manager" then first(select SrPracticeManagerDailyRate where CountryForRate is UnRepeated(Country)) else if FullPriceConsultantLevel is "Practice Manager" then first(select PracticeManagerDailyRate where CountryForRate is UnRepeated(Country)) else if FullPriceConsultantLevel is "Principal Consultant" then first(select PrincipalConsultantDailyRate where CountryForRate is UnRepeated(Country)) else if FullPriceConsultantLevel is "Sr. Consultant" then first(select SeniorConsultantDailyRate where CountryForRate is UnRepeated(Country)) else if FullPriceConsultantLevel is "Staff Consultant" then first(select StaffConsultantDailyRate where CountryForRate is UnRepeated(Country)) else if FullPriceConsultantLevel is "Associate Consultant" then first(select AssociateConsultantDailyRate where CountryForRate is UnRepeated(Country)) else if FullPriceConsultantLevel is "Associate Consultant - India" then first(select AssociateConsultantINDailyRate where CountryForRate is UnRepeated(Country)) else if FullPriceConsultantLevel is "Staff Consultant - India" then first(select StaffConsultantINDailyRate where CountryForRate is UnRepeated(Country)) else if FullPriceConsultantLevel is "Sr. Consultant - India" then first(select SrConsultantINDailyRate where CountryForRate is UnRepeated(Country)) else "555")</Definition>
  </Variable>
  <Variable Name="PerDiemNumberofDays" DataType="Integer">
    <Prompt>Number of Days</Prompt>
    <Guidance>Enter whole number</Guidance>
    <DefaultFormat>0,0</DefaultFormat>
  </Variable>
  <Variable Name="ItemizedExpenseDescription" DataType="String">
    <Prompt>Expense Description</Prompt>
  </Variable>
  <Variable Name="ItemizedExpenseCost" DataType="Integer">
    <Prompt>Expense Cost</Prompt>
    <DefaultFormat>0,0</DefaultFormat>
  </Variable>
  <Variable InputMethod="ByFormat" Name="ExpensesPercentage" DataType="Integer">
    <Prompt>Expenses Percentage</Prompt>
    <Guidance>For any estimates lower than 15% of the full price SOW, approval in accordance with ProServe’s guidelines for Travel and Expense is required.</Guidance>
    <PrefillValue>15</PrefillValue>
    <DefaultFormat>0%</DefaultFormat>
  </Variable>
  <Variable Compulsory="true" InputMethod="ButtonList" Name="PartnerOrCustomer" DataType="Boolean">
    <Prompt>44.1. Is AWS acting as a Subcontractor in the SOW?</Prompt>
    <Guidance>Selecting “Yes” will add 1 additional terms required to work as a Subcontractor through an APN Partner.</Guidance>
    <PrefillValue>false</PrefillValue>
  </Variable>
  <Variable Compulsory="true" Width="6" InputMethod="SelectList" Name="TermLength" DataType="String">
    <Prompt>How long is the term of the SOW in months?</Prompt>
    <Guidance>SOW will automatically expire after this term.</Guidance>
    <StaticSelection>3</StaticSelection>
    <StaticSelection>6</StaticSelection>
    <StaticSelection>9</StaticSelection>
    <StaticSelection>12</StaticSelection>
    <StaticSelection>18</StaticSelection>
    <StaticSelection>24</StaticSelection>
    <PrefillValue>"12"</PrefillValue>
  </Variable>
  <Variable Compulsory="true" InputMethod="ButtonList" Name="Subcontractors" DataType="Boolean">
    <Prompt>Is there a possibility that subcontractors will be used for this project?</Prompt>
    <PrefillValue>false</PrefillValue>
  </Variable>
  <Variable Compulsory="true" InputMethod="ButtonList" Name="AdditionalApprovals" DataType="Boolean">
    <Prompt>Are any additional approvals required for this deal?</Prompt>
    <Guidance>For example, any additional background checks require approval from HR Compliance and Employment Legal.</Guidance>
  </Variable>
  <Variable Compulsory="true" Name="AdditionalApproverName" DataType="String">
    <Prompt>Name</Prompt>
    <AuthorNote>Relevant if AdditionalApprovals is True. Also this is a one-time variable, not a repeating series.</AuthorNote>
  </Variable>
  <Variable Compulsory="true" InputMethod="ButtonList" Name="ExpectedRevenue" DataType="String">
    <Guidance>NOTE: L8 Legal approval is required for SOWs with total expected revenue greater than $&lt;U&gt;5M&lt;/U&gt;.</Guidance>
    <StaticSelection>I confirm that, if the total expected revenue for this SOW is greater than $5M (or equivalent in other currencies), I will work with Legal to obtain all necessary Legal approvals before releasing the SOW to the Customer.</StaticSelection>
    <AuthorNote>STPBusinessApproval, STPFinance Approval, and STPExpectedRevenue are radio button selections that appear as one list in the questionnaire. We do this by just including the option text without any question text for these variables.</AuthorNote>
  </Variable>
  <Variable Compulsory="true" Depth="6" Name="CustomerEngagementContactNameEmail" DataType="String">
    <Prompt>Customer&amp;#39;s Engagement Contact Name and Email Address</Prompt>
    <Guidance>Name of engagement contact and email address.  Example:
Mar&amp;#237;a Garc&amp;#237;a, Chief Operating Officer
maria.garcia@anycompany.com</Guidance>
    <AuthorNote>Displays in the table on the first page of the document.</AuthorNote>
  </Variable>
  <Variable InputMethod="SelectList" Name="FullPriceConsultantLevel" DataType="String">
    <Prompt>Consultant Level</Prompt>
    <StaticSelection>Practice Director</StaticSelection>
    <StaticSelection>Sr. Practice Manager</StaticSelection>
    <StaticSelection>Practice Manager</StaticSelection>
    <StaticSelection>Principal Consultant</StaticSelection>
    <StaticSelection>Sr. Consultant</StaticSelection>
    <StaticSelection>Staff Consultant</StaticSelection>
    <StaticSelection>Associate Consultant</StaticSelection>
    <StaticSelection>Associate Consultant - India</StaticSelection>
    <StaticSelection>Staff Consultant - India</StaticSelection>
    <StaticSelection>Sr. Consultant - India</StaticSelection>
  </Variable>
  <Variable InputMethod="SelectList" Name="OneTimeDiscountConsultantLevel" DataType="String">
    <Prompt>Consultant Level</Prompt>
    <StaticSelection>Practice Director</StaticSelection>
    <StaticSelection>Sr. Practice Manager</StaticSelection>
    <StaticSelection>Practice Manager</StaticSelection>
    <StaticSelection>Principal Consultant</StaticSelection>
    <StaticSelection>Sr. Consultant</StaticSelection>
    <StaticSelection>Staff Consultant</StaticSelection>
    <StaticSelection>Associate Consultant</StaticSelection>
    <StaticSelection>Associate Consultant - India</StaticSelection>
    <StaticSelection>Staff Consultant - India</StaticSelection>
    <StaticSelection>Sr. Consultant - India</StaticSelection>
  </Variable>
  <Variable Compulsory="true" Name="OneTimeDiscountDailyRate" DataType="Integer">
    <Prompt>Daily Rate</Prompt>
    <PrefillValue>if true and UnRepeated(Country) is "United Kingdom" and UnRepeated(SOWRef) is "Yes, reference to GCloud framework" then tointeger("0") else tointeger(if OneTimeDiscountConsultantLevel is "Practice Director" then first(select PracticeDirectorDailyRate where CountryForRate is UnRepeated(Country)) else if OneTimeDiscountConsultantLevel is "Sr. Practice Manager" then first(select SrPracticeManagerDailyRate where CountryForRate is UnRepeated(Country)) else if OneTimeDiscountConsultantLevel is "Practice Manager" then first(select PracticeManagerDailyRate where CountryForRate is UnRepeated(Country)) else if OneTimeDiscountConsultantLevel is "Principal Consultant" then first(select PrincipalConsultantDailyRate where CountryForRate is UnRepeated(Country)) else if OneTimeDiscountConsultantLevel is "Sr. Consultant" then first(select SeniorConsultantDailyRate where CountryForRate is UnRepeated(Country)) else if OneTimeDiscountConsultantLevel is "Staff Consultant" then first(select StaffConsultantDailyRate where CountryForRate is UnRepeated(Country)) else if OneTimeDiscountConsultantLevel is "Associate Consultant" then first(select AssociateConsultantDailyRate where CountryForRate is UnRepeated(Country)) else if OneTimeDiscountConsultantLevel is "Associate Consultant - India" then first(select AssociateConsultantINDailyRate where CountryForRate is UnRepeated(Country)) else if OneTimeDiscountConsultantLevel is "Staff Consultant - India" then first(select StaffConsultantINDailyRate where CountryForRate is UnRepeated(Country)) else if OneTimeDiscountConsultantLevel is "Sr. Consultant - India" then first(select SrConsultantINDailyRate where CountryForRate is UnRepeated(Country)) else "555")</PrefillValue>
    <DefaultFormat>0,0</DefaultFormat>
    <AuthorNote>Daily Rate with a dynamic default value</AuthorNote>
  </Variable>
  <Variable Compulsory="true" Name="OneTimeDiscountNumberofDays" DataType="Integer">
    <Prompt>Number of Days</Prompt>
    <DefaultFormat>0,0</DefaultFormat>
  </Variable>
  <Variable Compulsory="true" Name="AdoptionDailyRate" DataType="Integer">
    <Prompt>Daily Rate</Prompt>
    <PrefillValue>if true and UnRepeated(Country) is "United Kingdom" and UnRepeated(SOWRef) is "Yes, reference to GCloud framework" then tointeger("0") else tointeger(if AdoptionConsultantLevel is "Practice Director" then first(select PracticeDirectorDailyRate where CountryForRate is UnRepeated(Country)) else if AdoptionConsultantLevel is "Sr. Practice Manager" then first(select SrPracticeManagerDailyRate where CountryForRate is UnRepeated(Country)) else if AdoptionConsultantLevel is "Practice Manager" then first(select PracticeManagerDailyRate where CountryForRate is UnRepeated(Country)) else if AdoptionConsultantLevel is "Principal Consultant" then first(select PrincipalConsultantDailyRate where CountryForRate is UnRepeated(Country)) else if AdoptionConsultantLevel is "Sr. Consultant" then first(select SeniorConsultantDailyRate where CountryForRate is UnRepeated(Country)) else if AdoptionConsultantLevel is "Staff Consultant" then first(select StaffConsultantDailyRate where CountryForRate is UnRepeated(Country)) else if AdoptionConsultantLevel is "Associate Consultant" then first(select AssociateConsultantDailyRate where CountryForRate is UnRepeated(Country)) else if AdoptionConsultantLevel is "Associate Consultant - India" then first(select AssociateConsultantINDailyRate where CountryForRate is UnRepeated(Country)) else if AdoptionConsultantLevel is "Staff Consultant - India" then first(select StaffConsultantINDailyRate where CountryForRate is UnRepeated(Country)) else if AdoptionConsultantLevel is "Sr. Consultant - India" then first(select SrConsultantINDailyRate where CountryForRate is UnRepeated(Country)) else "555")</PrefillValue>
    <DefaultFormat>0,0</DefaultFormat>
    <AuthorNote>Daily Rate with a dynamic default value</AuthorNote>
  </Variable>
  <Variable Compulsory="true" Name="BPartialAdoptionDailyRate" DataType="Integer">
    <Prompt>Daily Rate</Prompt>
    <PrefillValue>if true and UnRepeated(Country) is "United Kingdom" and UnRepeated(SOWRef) is "Yes, reference to GCloud framework" then tointeger("0") else tointeger(if BPartialAdoptionConsultantLevel is "Practice Director" then first(select PracticeDirectorDailyRate where CountryForRate is UnRepeated(Country)) else if BPartialAdoptionConsultantLevel is "Sr. Practice Manager" then first(select SrPracticeManagerDailyRate where CountryForRate is UnRepeated(Country)) else if BPartialAdoptionConsultantLevel is "Practice Manager" then first(select PracticeManagerDailyRate where CountryForRate is UnRepeated(Country)) else if BPartialAdoptionConsultantLevel is "Principal Consultant" then first(select PrincipalConsultantDailyRate where CountryForRate is UnRepeated(Country)) else if BPartialAdoptionConsultantLevel is "Sr. Consultant" then first(select SeniorConsultantDailyRate where CountryForRate is UnRepeated(Country)) else if BPartialAdoptionConsultantLevel is "Staff Consultant" then first(select StaffConsultantDailyRate where CountryForRate is UnRepeated(Country)) else if BPartialAdoptionConsultantLevel is "Associate Consultant" then first(select AssociateConsultantDailyRate where CountryForRate is UnRepeated(Country)) else if BPartialAdoptionConsultantLevel is "Associate Consultant - India" then first(select AssociateConsultantINDailyRate where CountryForRate is UnRepeated(Country)) else if BPartialAdoptionConsultantLevel is "Staff Consultant - India" then first(select StaffConsultantINDailyRate where CountryForRate is UnRepeated(Country)) else if BPartialAdoptionConsultantLevel is "Sr. Consultant - India" then first(select SrConsultantINDailyRate where CountryForRate is UnRepeated(Country)) else "555")</PrefillValue>
    <DefaultFormat>0,0</DefaultFormat>
    <AuthorNote>Daily Rate with a dynamic default value</AuthorNote>
  </Variable>
  <Variable Compulsory="true" Name="BPartialAdoptionNumberofDays" DataType="Integer">
    <Prompt>Number of Days</Prompt>
    <DefaultFormat>0,0</DefaultFormat>
  </Variable>
  <Variable InputMethod="SelectList" Name="NBPartialAdoptionConsultantLevel" DataType="String">
    <Prompt>Consultant Level</Prompt>
    <StaticSelection>Practice Director</StaticSelection>
    <StaticSelection>Sr. Practice Manager</StaticSelection>
    <StaticSelection>Practice Manager</StaticSelection>
    <StaticSelection>Principal Consultant</StaticSelection>
    <StaticSelection>Sr. Consultant</StaticSelection>
    <StaticSelection>Staff Consultant</StaticSelection>
    <StaticSelection>Associate Consultant</StaticSelection>
    <StaticSelection>Associate Consultant - India</StaticSelection>
    <StaticSelection>Staff Consultant - India</StaticSelection>
    <StaticSelection>Sr. Consultant - India</StaticSelection>
  </Variable>
  <Variable InputMethod="SelectList" Name="BPartialAdoptionConsultantLevel" DataType="String">
    <Prompt>Consultant Level</Prompt>
    <StaticSelection>Practice Director</StaticSelection>
    <StaticSelection>Sr. Practice Manager</StaticSelection>
    <StaticSelection>Practice Manager</StaticSelection>
    <StaticSelection>Principal Consultant</StaticSelection>
    <StaticSelection>Sr. Consultant</StaticSelection>
    <StaticSelection>Staff Consultant</StaticSelection>
    <StaticSelection>Associate Consultant</StaticSelection>
    <StaticSelection>Associate Consultant - India</StaticSelection>
    <StaticSelection>Staff Consultant - India</StaticSelection>
    <StaticSelection>Sr. Consultant - India</StaticSelection>
  </Variable>
  <Variable Compulsory="true" Name="NBPartialAdoptionDailyRate" DataType="Integer">
    <Prompt>Daily Rate</Prompt>
    <PrefillValue>if true and UnRepeated(Country) is "United Kingdom" and UnRepeated(SOWRef) is "Yes, reference to GCloud framework" then tointeger("0") else tointeger(if NBPartialAdoptionConsultantLevel is "Practice Director" then first(select PracticeDirectorDailyRate where CountryForRate is UnRepeated(Country)) else if NBPartialAdoptionConsultantLevel is "Sr. Practice Manager" then first(select SrPracticeManagerDailyRate where CountryForRate is UnRepeated(Country)) else if NBPartialAdoptionConsultantLevel is "Practice Manager" then first(select PracticeManagerDailyRate where CountryForRate is UnRepeated(Country)) else if NBPartialAdoptionConsultantLevel is "Principal Consultant" then first(select PrincipalConsultantDailyRate where CountryForRate is UnRepeated(Country)) else if NBPartialAdoptionConsultantLevel is "Sr. Consultant" then first(select SeniorConsultantDailyRate where CountryForRate is UnRepeated(Country)) else if NBPartialAdoptionConsultantLevel is "Staff Consultant" then first(select StaffConsultantDailyRate where CountryForRate is UnRepeated(Country)) else if NBPartialAdoptionConsultantLevel is "Associate Consultant" then first(select AssociateConsultantDailyRate where CountryForRate is UnRepeated(Country)) else if NBPartialAdoptionConsultantLevel is "Associate Consultant - India" then first(select AssociateConsultantINDailyRate where CountryForRate is UnRepeated(Country)) else if NBPartialAdoptionConsultantLevel is "Staff Consultant - India" then first(select StaffConsultantINDailyRate where CountryForRate is UnRepeated(Country)) else if NBPartialAdoptionConsultantLevel is "Sr. Consultant - India" then first(select SrConsultantINDailyRate where CountryForRate is UnRepeated(Country)) else "555")</PrefillValue>
    <DefaultFormat>0,0</DefaultFormat>
    <AuthorNote>Daily Rate with a dynamic default value</AuthorNote>
  </Variable>
  <Variable Compulsory="true" Name="NBPartialAdoptionNumberofDays" DataType="Integer">
    <Prompt>Number of Days</Prompt>
    <DefaultFormat>0,0</DefaultFormat>
  </Variable>
  <Variable Name="PPAEDPDiscountPercentCalc" Computable="true" DataType="Float">
    <Definition>PPAEDPDiscountPercent * 0.01</Definition>
    <AuthorNote>Calculation that turns PPA/EDP Discount Percent into a decimal number (e.g. from 20% to .20).</AuthorNote>
  </Variable>
  <Variable InputMethod="GroupRepeat" Name="AdoptionRowCount" DataType="Integer"/>
  <Variable InputMethod="SelectList" Name="PPAEDPDiscountConsultantLevel" DataType="String">
    <Prompt>Consultant Level</Prompt>
    <StaticSelection>Practice Director</StaticSelection>
    <StaticSelection>Sr. Practice Manager</StaticSelection>
    <StaticSelection>Practice Manager</StaticSelection>
    <StaticSelection>Principal Consultant</StaticSelection>
    <StaticSelection>Sr. Consultant</StaticSelection>
    <StaticSelection>Staff Consultant</StaticSelection>
    <StaticSelection>Associate Consultant</StaticSelection>
    <StaticSelection>Associate Consultant - India</StaticSelection>
    <StaticSelection>Staff Consultant - India</StaticSelection>
    <StaticSelection>Sr. Consultant - India</StaticSelection>
  </Variable>
  <Variable InputMethod="SelectList" Name="AdoptionConsultantLevel" DataType="String">
    <Prompt>Consultant Level</Prompt>
    <StaticSelection>Practice Director</StaticSelection>
    <StaticSelection>Sr. Practice Manager</StaticSelection>
    <StaticSelection>Practice Manager</StaticSelection>
    <StaticSelection>Principal Consultant</StaticSelection>
    <StaticSelection>Sr. Consultant</StaticSelection>
    <StaticSelection>Staff Consultant</StaticSelection>
    <StaticSelection>Associate Consultant</StaticSelection>
    <StaticSelection>Associate Consultant - India</StaticSelection>
    <StaticSelection>Staff Consultant - India</StaticSelection>
    <StaticSelection>Sr. Consultant - India</StaticSelection>
  </Variable>
  <Variable Name="CustomerVAT" DataType="String">
    <Prompt>Customer&amp;#39;s VAT / Tax Registration Number</Prompt>
    <Guidance>Customer’s VAT / Tax Registration Number is required to generate invoices. This information should be obtained from the customer as soon as practicable, but before signing.</Guidance>
    <AuthorNote>Displays in the table on the first page of the document, only relevant for European countries.</AuthorNote>
  </Variable>
  <Variable Name="SARLCountries" Computable="true" DataType="String*">
    <Definition>select AWSCountry where AWSEntityGroup is "EMEA SARL"</Definition>
  </Variable>
  <Variable InputMethod="GroupRepeat" Name="NBPartialAdoptionRowCount" DataType="Integer"/>
  <Variable Name="Currency" Computable="true" DataType="String*">
    <Definition>Select CurrencyNameSymbol where AWSCountry is Country</Definition>
  </Variable>
  <Variable InputMethod="GroupRepeat" Name="ItemizedExpenseNumber" DataType="Integer"/>
  <Variable Name="CurrencySym" Computable="true" DataType="String*">
    <Definition>Select CurrencySymbol where AWSCountry is Country</Definition>
  </Variable>
  <Variable Name="FullPriceCostValue" Computable="true" DataType="Float">
    <Definition>if not FIRST(select CountryRegion where AWSCountry is UnRepeated(Country)) is "APAC" then FullPriceDailyRate * FullPriceNumberofDays else if FIRST(select CountryRegion where AWSCountry is UnRepeated(Country)) is "APAC" then FullPriceDailyRate * FullPriceNumberofDaysJP else 0</Definition>
    <DefaultFormat>0,0</DefaultFormat>
  </Variable>
  <Variable InputMethod="GroupRepeat" Name="PPADiscountRowCount" DataType="Integer"/>
  <Variable Name="OneTimeDiscountCostValue" Computable="true" DataType="Float">
    <Definition>if not FIRST(select CountryRegion where AWSCountry is UnRepeated(Country)) is "APAC" then (if true and UnRepeated(Country) is "United Kingdom" and UnRepeated(SOWRef) is "Yes, reference to GCloud framework" then tointeger("0") else tointeger(if OneTimeDiscountConsultantLevel is "Practice Director" then first(select PracticeDirectorDailyRate where CountryForRate is UnRepeated(Country)) else if OneTimeDiscountConsultantLevel is "Sr. Practice Manager" then first(select SrPracticeManagerDailyRate where CountryForRate is UnRepeated(Country)) else if OneTimeDiscountConsultantLevel is "Practice Manager" then first(select PracticeManagerDailyRate where CountryForRate is UnRepeated(Country)) else if OneTimeDiscountConsultantLevel is "Principal Consultant" then first(select PrincipalConsultantDailyRate where CountryForRate is UnRepeated(Country)) else if OneTimeDiscountConsultantLevel is "Sr. Consultant" then first(select SeniorConsultantDailyRate where CountryForRate is UnRepeated(Country)) else if OneTimeDiscountConsultantLevel is "Staff Consultant" then first(select StaffConsultantDailyRate where CountryForRate is UnRepeated(Country)) else if OneTimeDiscountConsultantLevel is "Associate Consultant" then first(select AssociateConsultantDailyRate where CountryForRate is UnRepeated(Country)) else if OneTimeDiscountConsultantLevel is "Associate Consultant - India" then first(select AssociateConsultantINDailyRate where CountryForRate is UnRepeated(Country)) else if OneTimeDiscountConsultantLevel is "Staff Consultant - India" then first(select StaffConsultantINDailyRate where CountryForRate is UnRepeated(Country)) else if OneTimeDiscountConsultantLevel is "Sr. Consultant - India" then first(select SrConsultantINDailyRate where CountryForRate is UnRepeated(Country)) else "555")) * (1 - UnRepeated(OneTimeDiscountPercent) / 100) * OneTimeDiscountNumberofDays else if FIRST(select CountryRegion where AWSCountry is UnRepeated(Country)) is "APAC" then (if true and UnRepeated(Country) is "United Kingdom" and UnRepeated(SOWRef) is "Yes, reference to GCloud framework" then tointeger("0") else tointeger(if OneTimeDiscountConsultantLevel is "Practice Director" then first(select PracticeDirectorDailyRate where CountryForRate is UnRepeated(Country)) else if OneTimeDiscountConsultantLevel is "Sr. Practice Manager" then first(select SrPracticeManagerDailyRate where CountryForRate is UnRepeated(Country)) else if OneTimeDiscountConsultantLevel is "Practice Manager" then first(select PracticeManagerDailyRate where CountryForRate is UnRepeated(Country)) else if OneTimeDiscountConsultantLevel is "Principal Consultant" then first(select PrincipalConsultantDailyRate where CountryForRate is UnRepeated(Country)) else if OneTimeDiscountConsultantLevel is "Sr. Consultant" then first(select SeniorConsultantDailyRate where CountryForRate is UnRepeated(Country)) else if OneTimeDiscountConsultantLevel is "Staff Consultant" then first(select StaffConsultantDailyRate where CountryForRate is UnRepeated(Country)) else if OneTimeDiscountConsultantLevel is "Associate Consultant" then first(select AssociateConsultantDailyRate where CountryForRate is UnRepeated(Country)) else if OneTimeDiscountConsultantLevel is "Associate Consultant - India" then first(select AssociateConsultantINDailyRate where CountryForRate is UnRepeated(Country)) else if OneTimeDiscountConsultantLevel is "Staff Consultant - India" then first(select StaffConsultantINDailyRate where CountryForRate is UnRepeated(Country)) else if OneTimeDiscountConsultantLevel is "Sr. Consultant - India" then first(select SrConsultantINDailyRate where CountryForRate is UnRepeated(Country)) else "555")) * (1 - UnRepeated(OneTimeDiscountPercent) / 100) * OneTimeDiscountNumberofDaysJP else 0</Definition>
    <DefaultFormat>0,0</DefaultFormat>
  </Variable>
  <Variable Name="OneTimeDiscountPercentCalc" Computable="true" DataType="Float">
    <Definition>OneTimeDiscountPercent * 0.01</Definition>
    <AuthorNote>Calculation that turns One Time Discount Percent into a decimal number (e.g. from 20% to .20).</AuthorNote>
  </Variable>
  <Variable InputMethod="GroupRepeat" Name="BPartialAdoptionRowCount" DataType="Integer"/>
  <Variable Name="AdoptionCostValue" Computable="true" DataType="Float">
    <Definition>if not FIRST(select CountryRegion where AWSCountry is UnRepeated(Country)) is "APAC" then AdoptionDailyRate * AdoptionNumberofDays else if FIRST(select CountryRegion where AWSCountry is UnRepeated(Country)) is "APAC" then AdoptionDailyRate * AdoptionNumberofDaysJP else 0</Definition>
    <DefaultFormat>0,0</DefaultFormat>
  </Variable>
  <Variable Name="BPartialAdoptionCostValue" Computable="true" DataType="Float">
    <Definition>if not FIRST(select CountryRegion where AWSCountry is UnRepeated(Country)) is "APAC" then BPartialAdoptionDailyRate * BPartialAdoptionNumberofDays else if FIRST(select CountryRegion where AWSCountry is UnRepeated(Country)) is "APAC" then BPartialAdoptionDailyRate * BPartialAdoptionNumberofDaysJP else 0</Definition>
    <DefaultFormat>0,0</DefaultFormat>
  </Variable>
  <Variable Name="NBPartialAdoptionCostValue" Computable="true" DataType="Float">
    <Definition>if not FIRST(select CountryRegion where AWSCountry is UnRepeated(Country)) is "APAC" then NBPartialAdoptionDailyRate * NBPartialAdoptionNumberofDays else if FIRST(select CountryRegion where AWSCountry is UnRepeated(Country)) is "APAC" then NBPartialAdoptionDailyRate * NBPartialAdoptionNumberofDaysJP else 0</Definition>
    <DefaultFormat>0,0</DefaultFormat>
  </Variable>
  <Variable InputMethod="GroupRepeat" Name="OneTimeDiscountRowCount" DataType="Integer"/>
  <Variable Name="PPAEDPDiscountCostValue" Computable="true" DataType="Float">
    <Definition>if not FIRST(select CountryRegion where AWSCountry is UnRepeated(Country)) is "APAC" then PPAEDPDiscountDailyRate * PPAEDPDiscountNumberofDays else if FIRST(select CountryRegion where AWSCountry is UnRepeated(Country)) is "APAC" then PPAEDPDiscountDailyRate * PPAEDPDiscountNumberofDaysJP else 0</Definition>
    <DefaultFormat>0,0</DefaultFormat>
  </Variable>
  <Variable Compulsory="true" Name="PPAEDPDiscountNumberofDays" DataType="Integer">
    <Prompt>Number of Days</Prompt>
    <DefaultFormat>0,0</DefaultFormat>
  </Variable>
  <Variable InputMethod="ButtonList" Name="ExpenseChargeType" DataType="String">
    <Prompt>Select how expenses will be charged.</Prompt>
    <Guidance>If you select “No Expenses”, the following approvals are required: 1) L8 Segment Designated Approver for WWCS and ProServe LT for WWPS, 2) L10 Segment Designated Approver, and 3) Finance L7 approver. Please utilize Amazon Approval Template 54613 for all submissions.</Guidance>
    <PrefillValue>"Expense as a % of SOW"</PrefillValue>
    <DynamicSelections>distinct(if not true and Country is "Japan" then list("No Expenses", "Per Diem", "Itemized", "Expense as a % of SOW", "For customers in the metropolitan area in Japan") else list("No Expenses", "Per Diem", "Itemized", "Expense as a % of SOW"))</DynamicSelections>
    <AuthorNote>Options for Expense Charges for Commercial deals</AuthorNote>
  </Variable>
  <Variable SaveInSession="true" Name="AWSEntity" Computable="true" DataType="String">
    <Definition>first(Select AWSEntity where AWSCountry is Country)</Definition>
  </Variable>
  <Variable Name="ExpensesPercentageCalc" Computable="true" DataType="Float">
    <Definition>ExpensesPercentage * 0.01</Definition>
    <AuthorNote>Calculates decimal number based on expense percentage (e.g. 20% to .20)</AuthorNote>
  </Variable>
  <Variable InputMethod="Calendar" Name="EAEffectiveDate" DataType="Date">
    <Prompt>9.1c. Effective Date of Customer&amp;#39;s EA</Prompt>
    <Guidance>The Effective Date is commonly defined on the cover page of the Customer&amp;#39;s EA. If it is not defined, use the date of the last party to sign Customer&amp;#39;s EA.</Guidance>
    <AuthorNote>Controls reference language in the preamble.</AuthorNote>
  </Variable>
  <Variable Compulsory="true" InputMethod="ButtonList" Name="Fallback_MNDAReferencedinEA" DataType="Boolean">
    <Prompt>Is the mutual NDA referenced in the Customer&amp;#39;s EA?</Prompt>
    <Guidance>The NDA is commonly defined in the &amp;quot;Definitions&amp;quot; section of the EA.</Guidance>
    <PrefillValue>false</PrefillValue>
  </Variable>
  <Variable Compulsory="true" InputMethod="ButtonList" Name="Fallback_MNDA" DataType="Boolean">
    <Prompt>Does the Customer have a &lt;B&gt;mutual &lt;/B&gt;NDA with Amazon/AWS?</Prompt>
    <Guidance>If &lt;B&gt;No&lt;/B&gt;, a mutual nondisclosure agreement is required with the Customer in order to provide this clarification. Find out more about mutual nondisclosure agreements on SHERPA: &lt;A href="https://legal.amazon.com/sites/AWS-Collab/agreementresources/Sherpa/SitePages/NDAs/NDA%20Self-Service%20Form.aspx" target="_blank"&gt;&lt;U&gt;&lt;FONT color="Blue"&gt;https://legal.amazon.com/sites/AWS-Collab/agreementresources/Sherpa/SitePages/NDAs/NDA%20Self-Service%20Form.aspx&lt;/FONT&gt;&lt;/U&gt;&lt;/A&gt;</Guidance>
    <PrefillValue>false</PrefillValue>
  </Variable>
  <Variable Compulsory="true" InputMethod="ButtonList" Name="Fallback_Pre2006Hire" DataType="Boolean">
    <Prompt>33. Were any of the employees designated fo​&lt;SPAN&gt;r this ProServe engagement hired into Amazon before 2006?&lt;/SPAN&gt;</Prompt>
    <Guidance>If &lt;B&gt;Yes&lt;/B&gt;, confirm with HR Screening Services (Jeana Trantina, trantina@) whether the employee has submitted to a background check.</Guidance>
    <PrefillValue>false</PrefillValue>
  </Variable>
  <Variable Compulsory="true" InputMethod="ButtonList" Name="Fallback_ReplaceConsultants" DataType="Boolean">
    <Prompt>34. Is the Customer requesting the right to replace AWS consultants during a ProServe engagement?</Prompt>
    <Guidance>{if not Fallback_ReplaceConsultants then "" else "Please refer to &lt;a href=https://legal.amazon.com/sites/AWS-Collab/agreementresources/Sherpa/ProServeGuide/SitePages/Tool.aspx#header target=_blank&gt; &lt;U&gt;&lt;font color=blue&gt;ProServe Guide&lt;/U&gt;&lt;/font color=blue&gt;&lt;/a&gt; Fallback 11.0-6. Segment Designated L7 for WWCS and ProServe Senior Manager for WWPS approval is required (via Approvals Tool)."}</Guidance>
    <PrefillValue>false</PrefillValue>
  </Variable>
  <Variable Compulsory="true" InputMethod="ButtonList" Name="Fallback_ProServeLevel8" DataType="Boolean">
    <Prompt>Have you obtained ProServe Level 8 approval for the following language?&lt;P&gt;&lt;SPAN&gt;“&lt;/SPAN&gt;&lt;SPAN&gt;If Customer has reasonable concerns about the performance of an AWS consultant who is providing AWS Professional Services under this SOW, Customer may, by written notice to AWS, request that AWS replace such AWS consultant.&amp;#160; The parties will meet to discuss the request and if the parties fail to agree upon measures to address Customer&lt;/SPAN&gt;&lt;SPAN&gt;’&lt;/SPAN&gt;&lt;SPAN&gt;s concerns, then AWS will remove the AWS consultant from the engagement under this SOW and make reasonable attempts to replace the AWS consultant, subject to the availability, cost and location of AWS consultants with suitable skills.&amp;#160; If AWS fails to replace the AWS consultant, then Customer&lt;/SPAN&gt;&lt;SPAN&gt;’s sole and exclusive remedy for such failure is termination of this SOW.”&lt;/SPAN&gt;&lt;/P&gt;</Prompt>
    <PrefillValue>false</PrefillValue>
  </Variable>
  <Variable Compulsory="true" InputMethod="ButtonList" Name="Fallback_AntiBribery" DataType="Boolean">
    <Prompt>36. Is the Customer requesting confirmation that AWS will comply with applicable anti-bribery and corruption laws?</Prompt>
    <PrefillValue>false</PrefillValue>
  </Variable>
  <Variable Compulsory="true" InputMethod="ButtonList" Name="Fallback_CorpPolicies" DataType="Boolean">
    <Prompt>Is Customer requesting that AWS will comply with Customer’s Corporate policies (e.g. Code of Conduct, Corporate Responsibility, Ethical Guidelines, Policies for Vendors, etc.)&lt;SPAN&gt;?&lt;/SPAN&gt;</Prompt>
    <PrefillValue>false</PrefillValue>
  </Variable>
  <Variable Compulsory="true" InputMethod="ButtonList" Name="Fallback_TotalCostOwnership" DataType="Boolean">
    <Prompt>Is AWS estimating for Customer total cost of ownership for AWS Services?</Prompt>
    <PrefillValue>if Member("Align Offering - AWS CAF Align Workshop", ServiceOfferings) or Member("Align Offering - SAP on AWS High Availability Discovery", ServiceOfferings) or Member("Align Offering - Store, Protect, and Optimize Healthcare Data on AWS", ServiceOfferings) or Member("Launch Offering – Mobilize for AWS Services (Migration)", ServiceOfferings) or Member("Launch Offering - 50 Applications In 50 Days", ServiceOfferings) or Member("Launch Offering - Amazon Elasticsearch Service Migration", ServiceOfferings) or Member("Launch Offering - Applications on AWS", ServiceOfferings) or Member("Launch Offering - Applications on AWS Managed Services", ServiceOfferings) or Member("Launch Offering - AWS Containers", ServiceOfferings) or Member("Launch Offering - AWS MicroServices Conversion", ServiceOfferings) or Member("Launch Offering - Mobile on AWS", ServiceOfferings) or Member("Launch Offering - SAP on AWS", ServiceOfferings) or Member("Optimize Offering - AWS Cost Governance", ServiceOfferings) or Member("ProServe Offer - AWS Application Assessment", ServiceOfferings) or Member("ProServe Offer - Oracle on AWS Accelerator", ServiceOfferings) or Member("ProServe Offer - SAP on AWS Discovery Workshop", ServiceOfferings) or Member("SAP on AWS Resident Architect", ServiceOfferings) or Member("Scale Offering - SAP on AWS Go-Live Review &amp; Recommendations", ServiceOfferings) or Member("SQL Server to Amazon EC2 Migration (4-6 Weeks)", ServiceOfferings) then true else false</PrefillValue>
  </Variable>
  <Variable Name="Fallback_NondisclosureSection" DataType="String">
    <Prompt>What is the section number in the Customer’s EA titled “Nondisclosure; Publicity”&lt;SPAN&gt;?&lt;/SPAN&gt;</Prompt>
    <Guidance>Confirm &amp;quot;&lt;B&gt;Confidential Information&lt;/B&gt;&amp;quot; is the defined term used in the NDA.</Guidance>
  </Variable>
  <Variable Compulsory="true" InputMethod="ButtonList" Name="Fallback_BackgroundChecks" DataType="Boolean">
    <Prompt>Is Customer requesting a representation that pre-employment background checks were performed on AWS consultants?</Prompt>
    <PrefillValue>false</PrefillValue>
  </Variable>
  <Variable Compulsory="true" InputMethod="ButtonList" Name="Fallback_NDAApplication" DataType="Boolean">
    <Prompt>38. Is Customer requesting clarity on the applicability of the NDA to information provided by Customer to AWS during a ProServe engagement?</Prompt>
    <PrefillValue>false</PrefillValue>
  </Variable>
  <Variable InputMethod="GroupRepeat" Name="FullPriceRowCount" DataType="Integer"/>
  <Variable Compulsory="true" InputMethod="ButtonList" Name="Fallback_Migration" DataType="Boolean">
    <Prompt>Is AWS assisting the Customer with or performing any actual migration work for Customer as a part of the SOW?</Prompt>
    <PrefillValue>if Member("Launch Offering – Mobilize for AWS Services (Migration)", ServiceOfferings) or Member("Launch Offering - 50 Applications In 50 Days", ServiceOfferings) or Member("Launch Offering - Amazon API Gateway for SAP", ServiceOfferings) or Member("Launch Offering - Amazon Elasticsearch Service Migration", ServiceOfferings) or Member("Launch Offering - Applications on AWS", ServiceOfferings) or Member("Launch Offering - Applications on AWS Managed Services", ServiceOfferings) or Member("Launch Offering - AWS Containers", ServiceOfferings) or Member("Launch Offering - AWS MicroServices Conversion", ServiceOfferings) or Member("Launch Offering - Mobile on AWS", ServiceOfferings) or Member("Launch Offering - SAP on AWS", ServiceOfferings) or Member("ProServe Offer - Oracle on AWS Accelerator", ServiceOfferings) or Member("SAP on AWS Resident Architect", ServiceOfferings) or Member("SQL Server to Amazon EC2 Migration (4-6 Weeks)", ServiceOfferings) then true else false</PrefillValue>
  </Variable>
  <Variable InputMethod="ButtonList" Name="EAEntitiesSigned" DataType="String*">
    <Prompt>What AWS entity/ies signed the EA?</Prompt>
    <StaticSelection>Amazon Web Services, Inc.</StaticSelection>
    <StaticSelection>Amazon Web Services EMEA SARL</StaticSelection>
    <StaticSelection>Amazon Web Services South Africa Proprietary Limited</StaticSelection>
    <StaticSelection>Amazon Internet Services Private Limited (AISPL)</StaticSelection>
    <StaticSelection>Amazon AWS Serviços Brasil Ltda.</StaticSelection>
    <StaticSelection>Amazon Web Services Korea LLC</StaticSelection>
    <StaticSelection>Amazon Web Services Singapore Private Limited</StaticSelection>
    <StaticSelection>Amazon Web Services Japan G.K.</StaticSelection>
    <StaticSelection>Amazon Web Services New Zealand Limited</StaticSelection>
    <StaticSelection>Amazon Web Services Australia Pty Ltd</StaticSelection>
    <PrefillValue>list("Amazon Web Services, Inc.")</PrefillValue>
    <DefaultFormat>, | and |</DefaultFormat>
    <AuthorNote>Controls reference language in the preamble.</AuthorNote>
  </Variable>
  <Variable InputMethod="ButtonList" Name="SOWReferenceAddendumType" DataType="String">
    <Prompt>What type of ProServe addendum does the customer have?</Prompt>
    <StaticSelection>AWS Professional Services Addendum (PSA)</StaticSelection>
    <StaticSelection>AWS Implementation Services Addendum (ISA)</StaticSelection>
    <AuthorNote>Controls reference language in the preamble.</AuthorNote>
  </Variable>
  <Variable InputMethod="Calendar" Name="AddendumEffectiveDate" DataType="Date">
    <Prompt>What is the ProServe addendum&amp;#39;s Effective Date?</Prompt>
    <Preamble>Controls reference language in the preamble.</Preamble>
    <Guidance>The Effective Date is commonly defined on the cover page of the contract. If it is not defined, use the date of the last party to sign contract.</Guidance>
  </Variable>
  <Variable InputMethod="ButtonList" Name="DeliverablesProvided" DataType="Boolean">
    <Prompt>41. Will AWS be providing any deliverables to the Customer under this engagement?</Prompt>
    <PrefillValue>false</PrefillValue>
    <AuthorNote>Controls whether to include the Deliverables section in the document.</AuthorNote>
  </Variable>
  <Variable Depth="6" Name="DeliverableDetails" DataType="String">
    <Prompt>Deliverable(s) that AWS will provide:</Prompt>
    <Guidance>&lt;SPAN&gt;Clearly identify the deliverable(s) to be created and provided by AWS to the customer. Say what the deliverable is (e.g., playbook, CloudFormation template, etc.). Do not be over descriptive or be granular when identifying the deliverable(s).
Example:
General best practices on designing secure architecture.
Architecture diagram of Customer&amp;#39;s current on-premises infrastructure.&lt;/SPAN&gt;</Guidance>
    <AuthorNote>Repeating series of Deliverables, for Commercial deals.</AuthorNote>
  </Variable>
  <Variable InputMethod="ButtonList" Name="CustomerActionRequired" DataType="Boolean">
    <Prompt>Do you want to add to the SOW any customer responsibilities (i.e. such as performing any action or providing any input or personnel) that AWS may require to complete the scope of work?</Prompt>
    <Guidance>For example, we may require customer to provide licenses, access to personnel, and access to customer&amp;#39;s sandbox environment before we will be able to deliver the AWS Professional Services.</Guidance>
    <PrefillValue>false</PrefillValue>
    <AuthorNote>Controls whether to include Customer Responsibilities section in the document.</AuthorNote>
  </Variable>
  <Variable InputMethod="ButtonList" Name="CustomerResponsibilities" DataType="String*">
    <Prompt>Select one or more of the following customer responsibilities.</Prompt>
    <Preamble>&lt;B&gt;{if false then "Note: When pre-discount value exceeds $5M, the following will always be included \"At the beginning of the Project, Customer will participate in a Long Range Planning (\“LRP\”) process designed to create alignment across all key stakeholders of the Project.  Customer will participate in additional LRP sessions every 60-90 days during the Project to reconfirm stakeholder goals and refresh the Project roadmap and supporting backlog.\"" else ""}&lt;/B&gt;</Preamble>
    <StaticSelection>Customer will provide support and approval from its business stakeholders, application owners, IT infrastructure team, and security as well as any necessary exceptions to standard processes to execute on the Project.</StaticSelection>
    <StaticSelection>Active participation of Customer subject matter experts and full-time staffing of Customer employees, contractors, and third parties necessary to successfully execute on the Project.</StaticSelection>
    <StaticSelection>Customer will establish and make available a communication plan and escalation path to quickly resolve risks and issues in connection with this Project.</StaticSelection>
    <StaticSelection>Customer will provide access to equipment, source code, data, and facilities necessary to successfully execute on the Project.</StaticSelection>
    <StaticSelection>Customer will make available on a timely basis such Customer staff who will support AWS in the execution of the tasks described in this SOW.</StaticSelection>
    <StaticSelection>Customer will establish a dedicated team to work with the AWS consultants on the Project contemplated by this SOW.</StaticSelection>
    <StaticSelection>Customer will provide feedback to AWS in a timely manner to allow the Project to proceed in accordance with any agreed timelines. AWS's compliance with the estimated timelines stated under this SOW is dependent on Customer's timely co-operation under this SOW.</StaticSelection>
    <StaticSelection>Customer's executive leadership will prioritize the Project contemplated by this SOW and will provide the resources required to produce the deliverables and achieve the desired outcomes under this SOW.</StaticSelection>
    <StaticSelection>Customer's executive leadership, as well as program sponsors, will meet weekly, as necessary, to unblock Project issues.</StaticSelection>
    <StaticSelection>Customer commits to change or create policy exceptions to achieve the Project outcomes as required.</StaticSelection>
    <StaticSelection>Customer will implement security firewall configuration changes and obtain security policy approval to support the Project as required.</StaticSelection>
    <StaticSelection>Customer will conduct an hour of weekly meetings with technical and partner teams.</StaticSelection>
    <StaticSelection>Customer will be responsible for the implementation and operation of the solutions.</StaticSelection>
    <StaticSelection>Custom</StaticSelection>
  </Variable>
  <Variable Depth="6" Name="CustomerResponsibilitiesCustom" DataType="String">
    <Prompt>Custom Responsibility</Prompt>
    <Guidance>Customer Responsibilities section should spell out anything you assume the customer would do during the engagement.&lt;P&gt;Example:&lt;/P&gt;Customer to grant AWS administrative rights to certain databases; Customer to give AWS access to decision makers or Customer&amp;#39;s subject matter experts; Customer to complete certain tasks that are a pre-requisite to AWS starting work.</Guidance>
    <AuthorNote>If Custom Customer Responsibility is selected, include this repeating series of Customer Responsibilities in the document.</AuthorNote>
  </Variable>
  <Variable Compulsory="true" InputMethod="ButtonList" Name="STPFinanceApproval" DataType="String">
    <StaticSelection>I confirm that I have obtained, or will obtain, the Finance approval required under the STP and ProServe policies.</StaticSelection>
    <AuthorNote>STPBusinessApproval, STPFinance Approval, and STPExpectedRevenue are radio button selections that appear as one list in the questionnaire. We do this by just including the option text without any question text for these variables.</AuthorNote>
  </Variable>
  <Variable Compulsory="true" InputMethod="ButtonList" Name="STPBusinessApproval" DataType="String">
    <StaticSelection>I confirm that I have obtained, or will obtain, the Business approval required under the STP and ProServe policies.</StaticSelection>
    <AuthorNote>STPBusinessApproval, STPFinance Approval, and STPExpectedRevenue are radio button selections that appear as one list in the questionnaire. We do this by just including the option text without any question text for these variables.</AuthorNote>
  </Variable>
  <Variable Compulsory="true" Name="AdditionalApproverDepartment" DataType="String">
    <Prompt>Department</Prompt>
    <AuthorNote>Relevant if AdditionalApprovals is True. Also this is a one-time variable, not a repeating series.</AuthorNote>
  </Variable>
  <Variable Compulsory="true" Name="CityStateWhereWorkPerformed" DataType="String">
    <Prompt>Location where the work will be performed</Prompt>
    <Guidance>The format should be City, State or Province (if applicable). State is mandatory for jobs in the US.  Do not include country, it will be automatically added.</Guidance>
    <AuthorNote>Displays in the table on the first page of the document.</AuthorNote>
  </Variable>
  <Variable Compulsory="true" InputMethod="ButtonList" Name="EAorECA" DataType="String">
    <Prompt>What is the title of the Customer&amp;#39;s EA?</Prompt>
    <StaticSelection>Enterprise Agreement</StaticSelection>
    <StaticSelection>Enterprise Customer Agreement</StaticSelection>
    <AuthorNote>Controls reference language in the preamble.</AuthorNote>
  </Variable>
  <Variable Name="OneTimeDiscountDailyRateDefaultValue" Computable="true" DataType="Integer">
    <Definition>if true and UnRepeated(Country) is "United Kingdom" and UnRepeated(SOWRef) is "Yes, reference to GCloud framework" then tointeger("0") else tointeger(if OneTimeDiscountConsultantLevel is "Practice Director" then first(select PracticeDirectorDailyRate where CountryForRate is UnRepeated(Country)) else if OneTimeDiscountConsultantLevel is "Sr. Practice Manager" then first(select SrPracticeManagerDailyRate where CountryForRate is UnRepeated(Country)) else if OneTimeDiscountConsultantLevel is "Practice Manager" then first(select PracticeManagerDailyRate where CountryForRate is UnRepeated(Country)) else if OneTimeDiscountConsultantLevel is "Principal Consultant" then first(select PrincipalConsultantDailyRate where CountryForRate is UnRepeated(Country)) else if OneTimeDiscountConsultantLevel is "Sr. Consultant" then first(select SeniorConsultantDailyRate where CountryForRate is UnRepeated(Country)) else if OneTimeDiscountConsultantLevel is "Staff Consultant" then first(select StaffConsultantDailyRate where CountryForRate is UnRepeated(Country)) else if OneTimeDiscountConsultantLevel is "Associate Consultant" then first(select AssociateConsultantDailyRate where CountryForRate is UnRepeated(Country)) else if OneTimeDiscountConsultantLevel is "Associate Consultant - India" then first(select AssociateConsultantINDailyRate where CountryForRate is UnRepeated(Country)) else if OneTimeDiscountConsultantLevel is "Staff Consultant - India" then first(select StaffConsultantINDailyRate where CountryForRate is UnRepeated(Country)) else if OneTimeDiscountConsultantLevel is "Sr. Consultant - India" then first(select SrConsultantINDailyRate where CountryForRate is UnRepeated(Country)) else "555")</Definition>
  </Variable>
  <Variable Name="AdoptionDailyRateDefaultValue" Computable="true" DataType="Integer">
    <Definition>if true and UnRepeated(Country) is "United Kingdom" and UnRepeated(SOWRef) is "Yes, reference to GCloud framework" then tointeger("0") else tointeger(if AdoptionConsultantLevel is "Practice Director" then first(select PracticeDirectorDailyRate where CountryForRate is UnRepeated(Country)) else if AdoptionConsultantLevel is "Sr. Practice Manager" then first(select SrPracticeManagerDailyRate where CountryForRate is UnRepeated(Country)) else if AdoptionConsultantLevel is "Practice Manager" then first(select PracticeManagerDailyRate where CountryForRate is UnRepeated(Country)) else if AdoptionConsultantLevel is "Principal Consultant" then first(select PrincipalConsultantDailyRate where CountryForRate is UnRepeated(Country)) else if AdoptionConsultantLevel is "Sr. Consultant" then first(select SeniorConsultantDailyRate where CountryForRate is UnRepeated(Country)) else if AdoptionConsultantLevel is "Staff Consultant" then first(select StaffConsultantDailyRate where CountryForRate is UnRepeated(Country)) else if AdoptionConsultantLevel is "Associate Consultant" then first(select AssociateConsultantDailyRate where CountryForRate is UnRepeated(Country)) else if AdoptionConsultantLevel is "Associate Consultant - India" then first(select AssociateConsultantINDailyRate where CountryForRate is UnRepeated(Country)) else if AdoptionConsultantLevel is "Staff Consultant - India" then first(select StaffConsultantINDailyRate where CountryForRate is UnRepeated(Country)) else if AdoptionConsultantLevel is "Sr. Consultant - India" then first(select SrConsultantINDailyRate where CountryForRate is UnRepeated(Country)) else "555")</Definition>
  </Variable>
  <Variable Name="BPartialAdoptionDailyRateDefaultValue" Computable="true" DataType="Integer">
    <Definition>if true and UnRepeated(Country) is "United Kingdom" and UnRepeated(SOWRef) is "Yes, reference to GCloud framework" then tointeger("0") else tointeger(if BPartialAdoptionConsultantLevel is "Practice Director" then first(select PracticeDirectorDailyRate where CountryForRate is UnRepeated(Country)) else if BPartialAdoptionConsultantLevel is "Sr. Practice Manager" then first(select SrPracticeManagerDailyRate where CountryForRate is UnRepeated(Country)) else if BPartialAdoptionConsultantLevel is "Practice Manager" then first(select PracticeManagerDailyRate where CountryForRate is UnRepeated(Country)) else if BPartialAdoptionConsultantLevel is "Principal Consultant" then first(select PrincipalConsultantDailyRate where CountryForRate is UnRepeated(Country)) else if BPartialAdoptionConsultantLevel is "Sr. Consultant" then first(select SeniorConsultantDailyRate where CountryForRate is UnRepeated(Country)) else if BPartialAdoptionConsultantLevel is "Staff Consultant" then first(select StaffConsultantDailyRate where CountryForRate is UnRepeated(Country)) else if BPartialAdoptionConsultantLevel is "Associate Consultant" then first(select AssociateConsultantDailyRate where CountryForRate is UnRepeated(Country)) else if BPartialAdoptionConsultantLevel is "Associate Consultant - India" then first(select AssociateConsultantINDailyRate where CountryForRate is UnRepeated(Country)) else if BPartialAdoptionConsultantLevel is "Staff Consultant - India" then first(select StaffConsultantINDailyRate where CountryForRate is UnRepeated(Country)) else if BPartialAdoptionConsultantLevel is "Sr. Consultant - India" then first(select SrConsultantINDailyRate where CountryForRate is UnRepeated(Country)) else "555")</Definition>
  </Variable>
  <Variable Name="NBPartialAdoptionDailyRateDefaultValue" Computable="true" DataType="Integer">
    <Definition>if true and UnRepeated(Country) is "United Kingdom" and UnRepeated(SOWRef) is "Yes, reference to GCloud framework" then tointeger("0") else tointeger(if NBPartialAdoptionConsultantLevel is "Practice Director" then first(select PracticeDirectorDailyRate where CountryForRate is UnRepeated(Country)) else if NBPartialAdoptionConsultantLevel is "Sr. Practice Manager" then first(select SrPracticeManagerDailyRate where CountryForRate is UnRepeated(Country)) else if NBPartialAdoptionConsultantLevel is "Practice Manager" then first(select PracticeManagerDailyRate where CountryForRate is UnRepeated(Country)) else if NBPartialAdoptionConsultantLevel is "Principal Consultant" then first(select PrincipalConsultantDailyRate where CountryForRate is UnRepeated(Country)) else if NBPartialAdoptionConsultantLevel is "Sr. Consultant" then first(select SeniorConsultantDailyRate where CountryForRate is UnRepeated(Country)) else if NBPartialAdoptionConsultantLevel is "Staff Consultant" then first(select StaffConsultantDailyRate where CountryForRate is UnRepeated(Country)) else if NBPartialAdoptionConsultantLevel is "Associate Consultant" then first(select AssociateConsultantDailyRate where CountryForRate is UnRepeated(Country)) else if NBPartialAdoptionConsultantLevel is "Associate Consultant - India" then first(select AssociateConsultantINDailyRate where CountryForRate is UnRepeated(Country)) else if NBPartialAdoptionConsultantLevel is "Staff Consultant - India" then first(select StaffConsultantINDailyRate where CountryForRate is UnRepeated(Country)) else if NBPartialAdoptionConsultantLevel is "Sr. Consultant - India" then first(select SrConsultantINDailyRate where CountryForRate is UnRepeated(Country)) else "555")</Definition>
  </Variable>
  <Variable Name="PPAEDPDiscountDailyRateDefaultValue" Computable="true" DataType="Integer">
    <Definition>if true and UnRepeated(Country) is "United Kingdom" and UnRepeated(SOWRef) is "Yes, reference to GCloud framework" then tointeger("0") else tointeger(if PPAEDPDiscountConsultantLevel is "Practice Director" then first(select PracticeDirectorDailyRate where CountryForRate is UnRepeated(Country)) else if PPAEDPDiscountConsultantLevel is "Sr. Practice Manager" then first(select SrPracticeManagerDailyRate where CountryForRate is UnRepeated(Country)) else if PPAEDPDiscountConsultantLevel is "Practice Manager" then first(select PracticeManagerDailyRate where CountryForRate is UnRepeated(Country)) else if PPAEDPDiscountConsultantLevel is "Principal Consultant" then first(select PrincipalConsultantDailyRate where CountryForRate is UnRepeated(Country)) else if PPAEDPDiscountConsultantLevel is "Sr. Consultant" then first(select SeniorConsultantDailyRate where CountryForRate is UnRepeated(Country)) else if PPAEDPDiscountConsultantLevel is "Staff Consultant" then first(select StaffConsultantDailyRate where CountryForRate is UnRepeated(Country)) else if PPAEDPDiscountConsultantLevel is "Associate Consultant" then first(select AssociateConsultantDailyRate where CountryForRate is UnRepeated(Country)) else if PPAEDPDiscountConsultantLevel is "Associate Consultant - India" then first(select AssociateConsultantINDailyRate where CountryForRate is UnRepeated(Country)) else if PPAEDPDiscountConsultantLevel is "Staff Consultant - India" then first(select StaffConsultantINDailyRate where CountryForRate is UnRepeated(Country)) else if PPAEDPDiscountConsultantLevel is "Sr. Consultant - India" then first(select SrConsultantINDailyRate where CountryForRate is UnRepeated(Country)) else "555")</Definition>
  </Variable>
  <Variable InputMethod="Calendar" Name="Fallback_MNDAEffectiveDate" DataType="Date">
    <Prompt>What is the effective date of the Customer&amp;#39;s mutual NDA with Amazon?</Prompt>
  </Variable>
  <Variable Name="DeliverableRowCount" DataType="Integer">
    <Prompt>Number of Deliverables</Prompt>
  </Variable>
  <Variable Compulsory="true" InputMethod="ButtonList" Name="WatchListUnrestricted" DataType="String">
    <Prompt>Check here to confirm that you will check with the ICON team that the Customer is not on the EA Watch List or the Restrictions Watch List.</Prompt>
    <Guidance>Agreements with Amazon &amp;quot;related persons&amp;quot; or &amp;quot;restricted parties&amp;quot; require special approvals. If the Customer is on the Restrictions Watch List, &lt;U&gt;the ICON team will seek additional approval in this repect on your behalf. Do not send the SOW to the Customer without the ICON team approval.&lt;/U&gt;</Guidance>
    <StaticSelection>I confirm</StaticSelection>
    <AuthorNote>Relevant if the country selected is not US or Canada.</AuthorNote>
  </Variable>
  <Variable Compulsory="true" InputMethod="ButtonList" Name="WatchListRestricted" DataType="String">
    <Prompt>&lt;SPAN&gt;Check here to confirm that &lt;U&gt;you will check with the ICON team&lt;/U&gt;&lt;/SPAN&gt; that the Customer is not on the EA Watch List or the Restrictions Watch List.</Prompt>
    <Guidance>Agreements with Amazon &amp;quot;related persons&amp;quot; or &amp;quot;restricted parties&amp;quot; require special approvals. If the Customer is on the Restrictions Watch List, &lt;U&gt;the ICON team will seek additional approval in this repect on your behalf. Do not send the SOW to the Customer without the ICON team approval.&lt;/U&gt;&lt;P&gt;NOTE: PMs for United States and Canada are NOT permitted to generate customer facing SOWs without going through the ICON team.&lt;/P&gt;</Guidance>
    <StaticSelection>I confirm</StaticSelection>
    <AuthorNote>Relevant if the country selected is US or Canada.</AuthorNote>
  </Variable>
  <Variable Name="ResponsibilityRowCount" DataType="Integer">
    <Prompt>Number of Custom Responsibilities</Prompt>
  </Variable>
  <Variable InputMethod="GroupRepeat" Name="CustomScopeRowCount" DataType="Integer"/>
  <Variable Depth="6" InputMethod="RichEditBox" Name="CustomScope" DataType="String">
    <Prompt>Custom Scope</Prompt>
    <AuthorNote>If Custom Scope is selected in the list of Service Offerings, this variable is relevant. This variable allows the business to include one or more custom scopes. This variable is a repeating series.</AuthorNote>
  </Variable>
  <Variable Compulsory="true" Name="RateType" Computable="true" DataType="String">
    <Definition>"Time and materials"</Definition>
    <AuthorNote>Answer to this variable controls whether Time and Materials or Firm Fixed Price schedules appear in the document.</AuthorNote>
  </Variable>
  <Variable InputMethod="SelectList" Name="ScheduleOfRates_DiscountIncentive" DataType="String">
    <Prompt>Select payment discounts or incentives.</Prompt>
    <StaticSelection>Full Price</StaticSelection>
    <StaticSelection>Discount</StaticSelection>
    <StaticSelection>Adoption Incentive</StaticSelection>
    <StaticSelection>Partial Adoption Incentive</StaticSelection>
    <StaticSelection>EDP Discount</StaticSelection>
    <PrefillValue>if Country is "Australia" then "EDP Discount" else "Discount"</PrefillValue>
    <AuthorNote>Schedule of rates options for Time and Materials or WWPS (US Fed or non-US Fed) FFP.  
Not used for Commercial FFP.</AuthorNote>
  </Variable>
  <Variable Name="FFPOneTimeDiscountRowCount" DataType="Integer">
    <Prompt>FFPOneTimeDiscountRowCount</Prompt>
  </Variable>
  <Variable Name="OneTimeAdoptionIncentive" DataType="Integer">
    <Prompt>One Time Adoption Incentive</Prompt>
    <DefaultFormat>0,0</DefaultFormat>
  </Variable>
  <Variable Name="FFPAdoptionRowCount" DataType="Integer">
    <Prompt>FFPAdoptionRowCount</Prompt>
  </Variable>
  <Variable Name="FFPFullPriceRowCount" DataType="Integer">
    <Prompt>FFPFullPriceRowCount</Prompt>
  </Variable>
  <Variable Compulsory="true" InputMethod="ButtonList" Name="Fixed_Price_Customer_Responsibilities_Custom" DataType="Boolean">
    <Prompt>Would you like to add custom items to your list of Customer Responsibilities?</Prompt>
    <PrefillValue>false</PrefillValue>
  </Variable>
  <Variable Name="FFP_Expense_as_Percent_Counter" DataType="Integer">
    <Prompt>FFP_Expense_as_Percent_Counter</Prompt>
  </Variable>
  <Variable Compulsory="true" Depth="6" Name="Firm_Fixed_Price_Custom_Responsibility_Items" DataType="String">
    <Prompt>Additional Customer Responsibility:</Prompt>
    <Guidance>Customer Responsibilities section should spell out anything you assume the customer would do during the engagement.&lt;P&gt;Example:&lt;/P&gt;Customer to grant AWS administrative rights to certain databases; Customer to give AWS access to decision makers or Customer&amp;#39;s subject matter experts; Customer to complete certain tasks that are a pre-requisite to AWS starting work.</Guidance>
  </Variable>
  <Variable Name="FFPBPartialAdoptionRowCount" DataType="Integer">
    <Prompt>FFPBPartialAdoptionRowCount</Prompt>
  </Variable>
  <Variable Compulsory="true" Name="FFP_Expense_as_Percent_percent" DataType="Float">
    <Prompt>Percent of Total:</Prompt>
  </Variable>
  <Variable Name="FFPNBPartialAdoptionRowCount" DataType="Integer">
    <Prompt>FFPNBPartialAdoptionRowCount</Prompt>
  </Variable>
  <Variable Name="FFP_E" DataType="Integer">
    <Prompt>FFP_E</Prompt>
  </Variable>
  <Variable Name="FFPPPADiscountRowCount" DataType="Integer">
    <Prompt>FFPPPADiscountRowCount</Prompt>
  </Variable>
  <Variable Compulsory="true" InputMethod="ButtonList" Name="JPProjectIntroductionIncludeYN" DataType="Boolean">
    <Prompt>Do you want to include a Project Introduction?</Prompt>
    <AuthorNote>Relevant for Japan deals, determines whether to include rich text section Introduction.</AuthorNote>
  </Variable>
  <Variable Compulsory="true" InputMethod="ButtonList" Name="JPProjectApproachIncludeYN" DataType="Boolean">
    <Prompt>Do you want to include a Project Approach?</Prompt>
    <AuthorNote>Relevant for Japan deals, determines whether to include rich text section Project Approach.</AuthorNote>
  </Variable>
  <Variable Compulsory="true" InputMethod="ButtonList" Name="JPEstimatedTimelineIncludeYN" DataType="Boolean">
    <Prompt>Do you want to include an Estimated Timeline?</Prompt>
    <AuthorNote>Relevant for Japan deals, determines whether to include rich text section Estimated Timeline.</AuthorNote>
  </Variable>
  <Variable Compulsory="true" InputMethod="ButtonList" Name="JPOrganizationIncludeYN" DataType="Boolean">
    <Prompt>Do you want to include an Organization section?</Prompt>
    <AuthorNote>Relevant for Japan deals, determines whether to include rich text section Organization.</AuthorNote>
  </Variable>
  <Variable InputMethod="ButtonList" Name="ExpenseChargeTypeWWPS" DataType="String">
    <Prompt>Select how expenses will be charged.</Prompt>
    <PrefillValue>"Expense as a % of SOW"</PrefillValue>
    <DynamicSelections>distinct(if Country is "Australia" then list("Single Estimate") else list("No Expenses", "Per Diem", "Itemized", "Single Estimate", "Expense as a % of SOW"))</DynamicSelections>
    <AuthorNote>Options for Expense Charges for WWPS deals, WWPS offers a Single Estimate option that is not available for Commercial deals</AuthorNote>
  </Variable>
  <Variable Compulsory="true" Name="DeliverableTitle" DataType="String">
    <Prompt>Deliverable Title</Prompt>
    <AuthorNote>Repeating series of Deliverables, for WWPS deals.</AuthorNote>
  </Variable>
  <Variable Compulsory="true" Depth="6" Name="DeliverableDescription" DataType="String">
    <Prompt>Deliverable Description</Prompt>
    <Guidance>Clearly identify the deliverable(s) to be created and provided by AWS to the customer. Say what the deliverable is (e.g., playbook, CloudFormation template, etc.). Do not be over descriptive or be granular when identifying the deliverable(s).
Example:
General best practices on designing secure architecture.
Architecture diagram of Customer&amp;#39;s current on-premises infrastructure.</Guidance>
    <AuthorNote>Repeating series of Deliverables, for WWPS deals.</AuthorNote>
  </Variable>
  <Variable Name="DeliverableWWPSRowCount" DataType="Integer">
    <Prompt>Number of Deliverables</Prompt>
  </Variable>
  <Variable Compulsory="true" Name="WWPS" Computable="true" DataType="Boolean">
    <Definition>true</Definition>
    <AuthorNote>Addition to the SOW that allows WWPS and Commercial to share the questionnaire and document.  Depending on whether WWPS is True/False, content in a number of sections of the SOW and several questions in the questionnaire are affected.</AuthorNote>
  </Variable>
  <Variable Compulsory="true" InputMethod="ButtonList" Name="FedEndUser" DataType="Boolean">
    <Prompt>OLD QUESTION. This has been replaced with &amp;#39;WWPS_US_Federal_Govt&amp;#39; variable.&lt;P&gt;Is this SOW for a US Federal Government end user of ProServe, either in a direct relationship or for the benefit of model?&lt;/P&gt;</Prompt>
  </Variable>
  <Variable Name="SingleEstimate" DataType="Integer">
    <Prompt>Single Estimate - enter whole number without currency symbol:</Prompt>
    <DefaultFormat>0,0</DefaultFormat>
    <AuthorNote>Flat single estimate, only available for WWPS deals that are following a Time and Materials structure</AuthorNote>
  </Variable>
  <Variable Compulsory="true" InputMethod="ButtonList" Name="FFP_Deliverables_Milestones" DataType="String">
    <Prompt>This engagement will include:</Prompt>
    <StaticSelection>Milestones and Deliverables</StaticSelection>
    <StaticSelection>Deliverables Only</StaticSelection>
    <PrefillValue>if Member("Launch Offering - Connected Factory (Firm Fixed Price)", ServiceOfferings) then "Milestones and Deliverables" else ""</PrefillValue>
  </Variable>
  <Variable Name="OneTime" DataType="String">
    <Prompt>OneTime</Prompt>
  </Variable>
  <Variable Compulsory="true" InputMethod="ButtonList" Name="JPPeriodofDelivery" DataType="String">
    <Prompt>Do you need to specify the period for which AWS will deliver AWS Professional Services (e.g. start and end date)?</Prompt>
    <StaticSelection>No, not required</StaticSelection>
    <StaticSelection>Yes, start and end date</StaticSelection>
    <StaticSelection>Yes, end date</StaticSelection>
    <PrefillValue>"No, not required"</PrefillValue>
    <AuthorNote>Relevant if the country is Japan, controls whether Start/End date language should display in the introduction to the Scope of the AWS Professional Services section.</AuthorNote>
  </Variable>
  <Variable InputMethod="Calendar" Name="JPPeriodofDeliveryStartDate" DataType="Date">
    <Prompt>Start Date</Prompt>
  </Variable>
  <Variable InputMethod="Calendar" Name="JPPeriodofDeliveryEndDate" DataType="Date">
    <Prompt>End Date</Prompt>
  </Variable>
  <Variable Name="Australia" DataType="String">
    <Prompt>Australia</Prompt>
  </Variable>
  <Variable Name="India" DataType="String">
    <Prompt>India</Prompt>
  </Variable>
  <Variable Name="Japan" DataType="String">
    <Prompt>Japan</Prompt>
  </Variable>
  <Variable Name="New Zealand" DataType="String">
    <Prompt>New Zealand</Prompt>
  </Variable>
  <Variable Name="Philippines" DataType="String">
    <Prompt>Philippines</Prompt>
  </Variable>
  <Variable Name="Singapore" DataType="String">
    <Prompt>Singapore</Prompt>
  </Variable>
  <Variable Name="South Korea" DataType="String">
    <Prompt>South Korea</Prompt>
  </Variable>
  <Variable Name="Thailand" DataType="String">
    <Prompt>Thailand</Prompt>
  </Variable>
  <Variable Name="Vietnam" DataType="String">
    <Prompt>Vietnam</Prompt>
  </Variable>
  <Variable Name="Phillipines" DataType="String">
    <Prompt>Phillipines</Prompt>
  </Variable>
  <Variable Compulsory="true" InputMethod="SelectList" Name="SOWRef" DataType="String">
    <Prompt>Does the Customer want the SOW to reference any of the Customer&amp;#39;s agreements (such as EA or PSA/ISA or Affiliate Addendum?)</Prompt>
    <Guidance>{if SOWRef is "Yes, reference the Affiliate Addendum" then "If customer is requesting to reference the Affiliate Addendum in the Preamble of the SOW, please refer to ProServe Guide Fallback 2.0-8" else ""}</Guidance>
    <PrefillValue>"No"</PrefillValue>
    <DynamicSelections>distinct(list("No", "Yes, reference the EA", "Yes, reference the PSA/ISA", "Yes, reference the Affiliate Addendum"))</DynamicSelections>
    <AuthorNote>Controls reference language in the preamble.</AuthorNote>
  </Variable>
  <Variable Name="SOWID" DataType="String">
    <Prompt>Enter SOW ID# (if you have completed the SOW Request Form in SFDC):</Prompt>
    <Guidance>Enter the full SOW ID# including the leading &amp;quot;SOW-&amp;quot; prefix.</Guidance>
    <AuthorNote>Relevant if the country selected is US or Canada.</AuthorNote>
  </Variable>
  <Variable InputMethod="FileUpload" Name="ExhibitUpload" DataType="String*">
    <Prompt>Upload an exhibit:</Prompt>
    <AuthorNote>Allows the user to upload an exhibit to be added to the document as an Include. This function is disabled because the file upload feature does not work when integrated with Contract Central.</AuthorNote>
  </Variable>
  <Variable InputMethod="ButtonList" Name="ExhibitYN" DataType="Boolean">
    <Prompt>Do you have any exhibits you would like to upload?</Prompt>
    <AuthorNote>Allows the user to upload an exhibit to be added to the document as an Include. This function is disabled because the file upload feature does not work when integrated with Contract Central.</AuthorNote>
  </Variable>
  <Variable Compulsory="true" InputMethod="ButtonList" Name="CustomerExpensePolicyYN" DataType="Boolean">
    <Prompt>Does the customer require for AWS to follow its expenses policy for this engagement?</Prompt>
    <PrefillValue>false</PrefillValue>
  </Variable>
  <Variable Compulsory="true" InputMethod="FileUpload" Name="CustomerExpenseUpload" DataType="String*">
    <Prompt>Please attach the customer&amp;#39;s expenses policy or guidelines (Word or TXT, no PDF), which will appear as an exhibit to this SOW.</Prompt>
  </Variable>
  <Variable Compulsory="true" InputMethod="ButtonList" Name="RekognitionYN" DataType="Boolean">
    <Prompt>Will this engagement include the use of AWS Rekognition?</Prompt>
    <PrefillValue>false</PrefillValue>
  </Variable>
  <Variable Compulsory="true" InputMethod="ButtonList" Name="RekognitionConfirm" DataType="String">
    <Prompt>I understand and confirm that I will NOT provide the customer with this SOW without first obtaining approval using this Approvals Template: &lt;A href="https://approvals.amazon.com/template/createApproval/31829" target="_blank"&gt;&lt;U&gt;&lt;FONT color="Blue"&gt;https://approvals.amazon.com/template/createApproval/31829&lt;/FONT&gt;&lt;/U&gt;&lt;/A&gt;</Prompt>
    <StaticSelection>I confirm</StaticSelection>
    <AuthorNote>Relevant if RekognitionYN is true.</AuthorNote>
  </Variable>
  <Variable Name="TermLengthWord" Computable="true" DataType="String*">
    <Definition>select TermLengthNumber where TermLengthAnnotated is TermLength</Definition>
  </Variable>
  <Variable Compulsory="true" Name="CustomerSDIMailAddress" DataType="String">
    <Prompt>Customer&amp;#39;s SDI Certified Electronic Mail Address (PEC)</Prompt>
    <AuthorNote>Displays in the table on the first page of the document, only relevant for Italy deals.</AuthorNote>
  </Variable>
  <Variable Compulsory="true" Name="CustomerSDIAccountID" DataType="String">
    <Prompt>Customer&amp;#39;s SDI Account ID</Prompt>
    <AuthorNote>Displays in the table on the first page of the document, only relevant for Italy deals.</AuthorNote>
  </Variable>
  <Variable InputMethod="ButtonList" Name="Fallback_GCloud" DataType="Boolean">
    <Prompt>Is this SOW for a G-Cloud ProServe customer?</Prompt>
    <Guidance>If Yes, then this SOW must be reviewed by your local AWS Legal team before being provided to the customer.</Guidance>
    <PrefillValue>false</PrefillValue>
  </Variable>
  <Variable Compulsory="true" InputMethod="ButtonList" Name="Fallback_IGA" DataType="Boolean">
    <Prompt>Is this SOW subject to the IGA Framework?</Prompt>
    <Guidance>If Yes, then this SOW must be reviewed by your local AWS Legal team before being provided to the customer.</Guidance>
    <PrefillValue>false</PrefillValue>
  </Variable>
  <Variable Compulsory="true" InputMethod="ButtonList" Name="Fallback_SNCF" DataType="Boolean">
    <Prompt>Is this SOW subject to the SNCF Framework?</Prompt>
    <Guidance>If Yes, then this SOW must be reviewed by your local AWS Legal team before being provided to the customer.</Guidance>
    <PrefillValue>false</PrefillValue>
  </Variable>
  <Variable Compulsory="true" Name="FullPriceNumberofDaysJP" DataType="Float">
    <Prompt>Number of Days</Prompt>
  </Variable>
  <Variable Compulsory="true" Name="OneTimeDiscountNumberofDaysJP" DataType="Float">
    <Prompt>Number of Days</Prompt>
  </Variable>
  <Variable Compulsory="true" Name="AdoptionNumberofDaysJP" DataType="Float">
    <Prompt>Number of Days</Prompt>
  </Variable>
  <Variable Compulsory="true" Name="BPartialAdoptionNumberofDaysJP" DataType="Float">
    <Prompt>Number of Days</Prompt>
  </Variable>
  <Variable Compulsory="true" Name="NBPartialAdoptionNumberofDaysJP" DataType="Float">
    <Prompt>Number of Days</Prompt>
  </Variable>
  <Variable Compulsory="true" Name="PPAEDPDiscountNumberofDaysJP" DataType="Float">
    <Prompt>Number of Days</Prompt>
  </Variable>
  <Variable Name="PerDiemNumberofDaysJP" DataType="Float">
    <Prompt>Number of Days</Prompt>
  </Variable>
  <Variable Name="Country_Is_APAC_TF" Computable="true" DataType="Boolean">
    <Definition>FIRST(select CountryRegion where AWSCountry is Country) is "APAC"</Definition>
  </Variable>
  <Variable Name="selectCountryRegion" DataType="String">
    <Prompt>selectCountryRegion</Prompt>
  </Variable>
  <Variable Name="Country_Is_LatAm_TF" Computable="true" DataType="Boolean">
    <Definition>FIRST(select CountryRegion where AWSCountry is Country) is "LatAm"</Definition>
  </Variable>
  <Variable Compulsory="true" InputMethod="ButtonList" Name="Remove_2_week_requirement" DataType="Boolean">
    <Prompt>30. Do you want to remove the requirement that AWS consultants must be staffed on a full time basis in increments of one week or more?</Prompt>
    <Guidance>This requirement can only be removed if (1) this engagement is one week or shorter, or (2) with approval from Business Operations lead. Please refer to &lt;A href="https://legal.amazon.com/sites/AWS-Collab/agreementresources/Sherpa/ProServeGuide/SitePages/Tool.aspx#header" target="_blank"&gt;&lt;SPAN&gt;&lt;U&gt;&lt;FONT color="Blue"&gt;ProServe Guide&lt;/FONT&gt;&lt;/U&gt;&lt;/SPAN&gt;&lt;/A&gt;&lt;SPAN&gt; Fallback 4.1-6.&lt;/SPAN&gt;</Guidance>
    <PrefillValue>false</PrefillValue>
    <DefaultFormat>Yes|No</DefaultFormat>
  </Variable>
  <Variable Compulsory="true" Name="FFPFullPriceUnitPrice" DataType="Integer">
    <Prompt>Unit Price</Prompt>
    <PrefillValue>tointeger(if UnRepeated(Country) is "United States" then "15000" else "")</PrefillValue>
    <DefaultFormat>0,0</DefaultFormat>
  </Variable>
  <Variable InputMethod="ButtonList" Name="Fallback_Billing_notification_in_writing" DataType="Boolean">
    <Prompt>Will Customer notify AWS in writing of any changes to Customer’s billing details?</Prompt>
    <PrefillValue>false</PrefillValue>
  </Variable>
  <Variable Compulsory="true" InputMethod="ButtonList" Name="Remove_Require_2_weeks_notice_to_terminate" DataType="Boolean">
    <Prompt>31. Do you want to remove the requirement for Customer to provide {if false and "Time and materials" is "Time and materials" then "30 days'" else "two weeks'"} notice to terminate SOW?</Prompt>
    <Guidance>&lt;SPAN&gt;Please refer to &lt;/SPAN&gt;&lt;A href="https://legal.amazon.com/sites/AWS-Collab/agreementresources/Sherpa/ProServeGuide/SitePages/Tool.aspx#header" target=""&gt;&lt;SPAN&gt;&lt;U&gt;&lt;FONT color="Blue"&gt;ProServe Guide&lt;/FONT&gt;&lt;/U&gt;&lt;/SPAN&gt;&lt;/A&gt;&lt;SPAN&gt; Fallback 6.4-4.&lt;/SPAN&gt;</Guidance>
    <PrefillValue>false</PrefillValue>
  </Variable>
  <Variable Compulsory="true" InputMethod="SelectList" Name="FFP_Deliverables_Scope_List" DataType="String">
    <Prompt>Select Scope:</Prompt>
    <StaticSelection>collect(unrepeated(ServiceOfferings))</StaticSelection>
  </Variable>
  <Variable Compulsory="true" Name="FFP_DO_Deliverables_Description" DataType="String">
    <Prompt>Deliverable Description:</Prompt>
  </Variable>
  <Variable Depth="6" Name="FFP_DO_Deliverables_Specifications" DataType="String">
    <Prompt>Describe the Specifications for this Deliverable:</Prompt>
  </Variable>
  <Variable Compulsory="true" Depth="6" InputMethod="RichEditBox" Name="Project_Management" DataType="String">
    <Prompt>Project Management Information:</Prompt>
    <AuthorNote>If Custom Scope is selected in the list of Service Offerings, this variable is relevant. This variable allows the business to include one or more custom scopes. This variable is a repeating series.</AuthorNote>
  </Variable>
  <Variable Compulsory="true" InputMethod="ButtonList" Name="Fixed_Price_Option" DataType="String">
    <Prompt>Select how Fixed Price expenses will be charged:</Prompt>
    <StaticSelection>Expense as a % of SOW</StaticSelection>
    <StaticSelection>None</StaticSelection>
  </Variable>
  <Variable Compulsory="true" Name="FFP_Expense_as_Percent_description" DataType="String">
    <Prompt>Expense Description:</Prompt>
  </Variable>
  <Variable Compulsory="true" Name="FFP_Expense_as_Percent_cost" DataType="Float">
    <Prompt>Estimated Cost:</Prompt>
  </Variable>
  <Variable Compulsory="true" InputMethod="ButtonList" Name="Fallback_Describe_Machine_Learning" DataType="Boolean">
    <Prompt>In this engagement, will AWS make for Customer a “Trained ML Model” (i.e. any files describing the architecture of a machine learning model and parameters or weights trained on Customer&amp;#39;s data for configuring the machine learning model)?</Prompt>
    <PrefillValue>false</PrefillValue>
  </Variable>
  <Variable Compulsory="true" Name="FFPFullPriceUnits" DataType="Integer">
    <Prompt>Number of Units</Prompt>
    <DefaultFormat>0,0</DefaultFormat>
  </Variable>
  <Variable Compulsory="true" InputMethod="ButtonList" Name="Fallback_Onsite" DataType="Boolean">
    <Prompt>Is the Customer requesting clarity on where AWS Professional Services will be performed?</Prompt>
    <Guidance>If customer requests a statement about where AWS Professional Services will be conducted please switch to “Yes”.</Guidance>
    <PrefillValue>false</PrefillValue>
  </Variable>
  <Variable Compulsory="true" Name="FFPOneTimeDiscountUnitPrice" DataType="Integer">
    <Prompt>Unit Price</Prompt>
    <PrefillValue>tointeger(if UnRepeated(Country) is "United States" then "15000" else "")</PrefillValue>
    <DefaultFormat>0,0</DefaultFormat>
  </Variable>
  <Variable Compulsory="true" Name="FFPOneTimeDiscountNumberofUnits" DataType="Integer">
    <Prompt>Number of Units</Prompt>
    <DefaultFormat>0,0</DefaultFormat>
  </Variable>
  <Variable Name="FFPAdoptionPrice_US_Govt" Computable="true" DataType="Integer">
    <Definition>15000 * FFPAdoptionNumberofUnits_US_Govt</Definition>
    <DefaultFormat>0,0</DefaultFormat>
  </Variable>
  <Variable Name="FFPFullPriceTotalUnits" Computable="true" DataType="Integer">
    <Definition>sum(collect(FFPFullPriceUnits))</Definition>
    <DefaultFormat>0,0</DefaultFormat>
  </Variable>
  <Variable Name="FFPOneTimeDiscountSubtotal_US_Govt" Computable="true" DataType="Integer">
    <Definition>sum(collect(15000 * FFPOneTimeDiscountNumberofUnits_US_Govt))</Definition>
    <DefaultFormat>0,0</DefaultFormat>
  </Variable>
  <Variable Name="FFPOneTimeDiscountItem" DataType="String">
    <Prompt>Item</Prompt>
    <PrefillValue>"Professional Services"</PrefillValue>
  </Variable>
  <Variable Name="FFPFullPriceItem" DataType="String">
    <Prompt>Item</Prompt>
    <PrefillValue>"Professional Services"</PrefillValue>
  </Variable>
  <Variable Name="FFPOneTimeDiscountPrice_US_Govt" Computable="true" DataType="Integer">
    <Definition>15000 * FFPOneTimeDiscountNumberofUnits_US_Govt</Definition>
    <DefaultFormat>0,0</DefaultFormat>
  </Variable>
  <Variable Name="FFPAdoptionSubtotal_US_Govt" Computable="true" DataType="Integer">
    <Definition>sum(collect(15000 * FFPAdoptionNumberofUnits_US_Govt))</Definition>
    <DefaultFormat>0,0</DefaultFormat>
  </Variable>
  <Variable Name="FFPAdoptionItem" DataType="String">
    <Prompt>Item</Prompt>
    <PrefillValue>"Professional Services"</PrefillValue>
  </Variable>
  <Variable Compulsory="true" Name="FFPAdoptionUnitPrice" DataType="Integer">
    <Prompt>Unit Price</Prompt>
    <PrefillValue>tointeger(if UnRepeated(Country) is "United States" then "15000" else "")</PrefillValue>
    <DefaultFormat>0,0</DefaultFormat>
  </Variable>
  <Variable Compulsory="true" Name="FFPAdoptionNumberofUnits" DataType="Integer">
    <Prompt>Number of Units</Prompt>
    <DefaultFormat>0,0</DefaultFormat>
  </Variable>
  <Variable Name="FFPBPartialAdoptionPrice_US_Govt" Computable="true" DataType="Integer">
    <Definition>15000 * FFPBPartialAdoptionNumberofUnits_US_Govt</Definition>
    <DefaultFormat>0,0</DefaultFormat>
  </Variable>
  <Variable Name="FFPBPartialAdoptionSubtotal_US_Govt" Computable="true" DataType="Integer">
    <Definition>sum(collect(15000 * FFPBPartialAdoptionNumberofUnits_US_Govt))</Definition>
    <DefaultFormat>0,0</DefaultFormat>
  </Variable>
  <Variable Name="FFPBPartialAdoptionItem" DataType="String">
    <Prompt>Item</Prompt>
    <PrefillValue>"Professional Services"</PrefillValue>
  </Variable>
  <Variable Compulsory="true" Name="FFPBPartialAdoptionUnitPrice" DataType="Integer">
    <Prompt>Unit Price</Prompt>
    <PrefillValue>tointeger(if UnRepeated(Country) is "United States" then "15000" else "")</PrefillValue>
    <DefaultFormat>0,0</DefaultFormat>
  </Variable>
  <Variable Compulsory="true" Name="FFPBPartialAdoptionNumberofUnits" DataType="Integer">
    <Prompt>Number of Units</Prompt>
    <DefaultFormat>0,0</DefaultFormat>
  </Variable>
  <Variable Name="FFPNBPartialAdoptionPrice_US_Govt" Computable="true" DataType="Integer">
    <Definition>15000 * FFPNBPartialAdoptionNumberofUnits_US_Govt</Definition>
    <DefaultFormat>0,0</DefaultFormat>
  </Variable>
  <Variable Name="FFPNBPartialAdoptionSubtotal_US_Govt" Computable="true" DataType="Integer">
    <Definition>sum(collect(15000 * FFPNBPartialAdoptionNumberofUnits_US_Govt))</Definition>
    <DefaultFormat>0,0</DefaultFormat>
  </Variable>
  <Variable Name="FFPNBPartialAdoptionItem" DataType="String">
    <Prompt>Item</Prompt>
    <PrefillValue>"Professional Services"</PrefillValue>
  </Variable>
  <Variable Compulsory="true" Name="FFPNBPartialAdoptionUnitPrice" DataType="Integer">
    <Prompt>Unit Price</Prompt>
    <PrefillValue>tointeger(if UnRepeated(Country) is "United States" then "15000" else "")</PrefillValue>
    <DefaultFormat>0,0</DefaultFormat>
  </Variable>
  <Variable Compulsory="true" Name="FFPNBPartialAdoptionNumberofUnits" DataType="Integer">
    <Prompt>Number of Units</Prompt>
    <DefaultFormat>0,0</DefaultFormat>
  </Variable>
  <Variable Name="FFPPPAEDPDiscountPrice_US_Govt" Computable="true" DataType="Integer">
    <Definition>15000 * FFPPPAEDPDiscountNumberofUnits_US_Govt</Definition>
    <DefaultFormat>0,0</DefaultFormat>
  </Variable>
  <Variable Name="FFPPPAEDPDiscountSubtotal_US_Govt" Computable="true" DataType="Integer">
    <Definition>sum(collect(15000 * FFPPPAEDPDiscountNumberofUnits_US_Govt))</Definition>
    <DefaultFormat>0,0</DefaultFormat>
  </Variable>
  <Variable Name="FFPPPAEDPDiscountItem" DataType="String">
    <Prompt>Item</Prompt>
    <PrefillValue>"Professional Services"</PrefillValue>
  </Variable>
  <Variable Compulsory="true" Name="FFPPPAEDPDiscountUnitPrice" DataType="Integer">
    <Prompt>Unit Price</Prompt>
    <PrefillValue>tointeger(if UnRepeated(Country) is "United States" then "15000" else "")</PrefillValue>
    <DefaultFormat>0,0</DefaultFormat>
  </Variable>
  <Variable Name="FFPPPAEDPDiscountNumberofUnits" DataType="Integer">
    <Prompt>Number of Units</Prompt>
    <DefaultFormat>0,0</DefaultFormat>
  </Variable>
  <Variable Name="FFPFullPriceSubtotal_US_Govt" Computable="true" DataType="Integer">
    <Definition>sum(collect(15000 * FFPFullPriceUnits_US_Govt))</Definition>
    <DefaultFormat>0,0</DefaultFormat>
  </Variable>
  <Variable Compulsory="true" Name="FFPFullPriceDailyRate" DataType="Integer">
    <Prompt>Daily Rate</Prompt>
    <PrefillValue>if true and UnRepeated(Country) is "United Kingdom" and UnRepeated(SOWRef) is "Yes, reference to GCloud framework" then tointeger("0") else tointeger(if FullPriceConsultantLevel is "Practice Director" then first(select PracticeDirectorDailyRate where CountryForRate is UnRepeated(Country)) else if FullPriceConsultantLevel is "Sr. Practice Manager" then first(select SrPracticeManagerDailyRate where CountryForRate is UnRepeated(Country)) else if FullPriceConsultantLevel is "Practice Manager" then first(select PracticeManagerDailyRate where CountryForRate is UnRepeated(Country)) else if FullPriceConsultantLevel is "Principal Consultant" then first(select PrincipalConsultantDailyRate where CountryForRate is UnRepeated(Country)) else if FullPriceConsultantLevel is "Sr. Consultant" then first(select SeniorConsultantDailyRate where CountryForRate is UnRepeated(Country)) else if FullPriceConsultantLevel is "Staff Consultant" then first(select StaffConsultantDailyRate where CountryForRate is UnRepeated(Country)) else if FullPriceConsultantLevel is "Associate Consultant" then first(select AssociateConsultantDailyRate where CountryForRate is UnRepeated(Country)) else if FullPriceConsultantLevel is "Associate Consultant - India" then first(select AssociateConsultantINDailyRate where CountryForRate is UnRepeated(Country)) else if FullPriceConsultantLevel is "Staff Consultant - India" then first(select StaffConsultantINDailyRate where CountryForRate is UnRepeated(Country)) else if FullPriceConsultantLevel is "Sr. Consultant - India" then first(select SrConsultantINDailyRate where CountryForRate is UnRepeated(Country)) else "555")</PrefillValue>
    <DefaultFormat>0,0</DefaultFormat>
    <AuthorNote>Daily Rate with a dynamic default value</AuthorNote>
  </Variable>
  <Variable Compulsory="true" Name="OneTimeDiscountNumberofHoursJP" DataType="Float">
    <Prompt>Number of Hours</Prompt>
  </Variable>
  <Variable InputMethod="SelectList" Name="FFPFullPriceConsultantLevel" DataType="String">
    <Prompt>Consultant Level</Prompt>
    <StaticSelection>Practice Director</StaticSelection>
    <StaticSelection>Sr. Practice Manager</StaticSelection>
    <StaticSelection>Practice Manager</StaticSelection>
    <StaticSelection>Principal Consultant</StaticSelection>
    <StaticSelection>Sr. Consultant</StaticSelection>
    <StaticSelection>Staff Consultant</StaticSelection>
    <StaticSelection>Associate Consultant</StaticSelection>
    <StaticSelection>Principal Data Scientist</StaticSelection>
    <StaticSelection>Senior Data Scientist</StaticSelection>
    <StaticSelection>Data Scientist</StaticSelection>
    <StaticSelection>Associate Data Scientist</StaticSelection>
    <StaticSelection>Associate Consultant - India</StaticSelection>
    <StaticSelection>Staff Consultant - India</StaticSelection>
    <StaticSelection>Sr. Consultant - India</StaticSelection>
  </Variable>
  <Variable InputMethod="ButtonList" Name="onlyoninputT" DataType="Boolean">
    <Prompt>onlyoninputT</Prompt>
  </Variable>
  <Variable Compulsory="true" Name="WWPS_US_Federal_Govt" Computable="true" DataType="Boolean">
    <Definition>false</Definition>
  </Variable>
  <Variable Name="TicketCaseID" DataType="String">
    <Prompt>Enter Ticket Case ID#:</Prompt>
    <Guidance>Enter the full SOW ID# including the leading &amp;quot;SOW-&amp;quot; prefix.</Guidance>
    <AuthorNote>Relevant if the country selected is US or Canada.</AuthorNote>
  </Variable>
  <Variable Name="FFPFullPricePrice_US_Govt" Computable="true" DataType="Integer">
    <Definition>15000 * FFPFullPriceUnits_US_Govt</Definition>
    <DefaultFormat>0,0</DefaultFormat>
  </Variable>
  <Variable Name="FFPOneTimeDiscountSubtotal" Computable="true" DataType="Integer">
    <Definition>sum(collect(FFPOneTimeDiscountUnitPrice * FFPOneTimeDiscountNumberofUnits))</Definition>
    <DefaultFormat>0,0</DefaultFormat>
  </Variable>
  <Variable Name="FFPFullPricePrice" Computable="true" DataType="Integer">
    <Definition>FFPFullPriceUnitPrice * FFPFullPriceUnits</Definition>
    <DefaultFormat>0,0</DefaultFormat>
  </Variable>
  <Variable Name="FFPFullPriceSubtotal" Computable="true" DataType="Integer">
    <Definition>sum(collect(FFPFullPriceUnitPrice * FFPFullPriceUnits))</Definition>
    <DefaultFormat>0,0</DefaultFormat>
  </Variable>
  <Variable Compulsory="true" Name="FFPFullPriceUnits_US_Govt" DataType="Integer">
    <Prompt>Number of Units</Prompt>
    <DefaultFormat>0,0</DefaultFormat>
  </Variable>
  <Variable Name="FFPFullPriceTotalUnits_US_Govt" Computable="true" DataType="Integer">
    <Definition>sum(collect(FFPFullPriceUnits))</Definition>
    <DefaultFormat>0,0</DefaultFormat>
  </Variable>
  <Variable Compulsory="true" Name="FFPOneTimeDiscountNumberofUnits_US_Govt" DataType="Integer">
    <Prompt>Number of Units</Prompt>
    <DefaultFormat>0,0</DefaultFormat>
  </Variable>
  <Variable Compulsory="true" Name="FFPAdoptionNumberofUnits_US_Govt" DataType="Integer">
    <Prompt>Number of Units</Prompt>
    <DefaultFormat>0,0</DefaultFormat>
  </Variable>
  <Variable Name="OneTimeDiscountPercentCalc_US_Govt" Computable="true" DataType="Float">
    <Definition>OneTimeDiscountPercent_US_Govt * 0.01</Definition>
    <AuthorNote>Calculation that turns One Time Discount Percent into a decimal number (e.g. from 20% to .20).</AuthorNote>
  </Variable>
  <Variable InputMethod="ByFormat" Name="OneTimeDiscountPercent_US_Govt" DataType="Integer">
    <Prompt>Discount Percent</Prompt>
    <PrefillValue>0</PrefillValue>
    <MaxValue>99</MaxValue>
    <DefaultFormat>0%</DefaultFormat>
    <AuthorNote>Discount percent that applies for One Time discount</AuthorNote>
  </Variable>
  <Variable Name="FFPBPartialAdoptionPrice" Computable="true" DataType="Integer">
    <Definition>FFPBPartialAdoptionUnitPrice * FFPBPartialAdoptionNumberofUnits</Definition>
    <DefaultFormat>0,0</DefaultFormat>
  </Variable>
  <Variable Compulsory="true" Name="FFPBPartialAdoptionNumberofUnits_US_Govt" DataType="Integer">
    <Prompt>Number of Units</Prompt>
    <DefaultFormat>0,0</DefaultFormat>
  </Variable>
  <Variable Compulsory="true" Name="FFPPPAEDPDiscountNumberofUnits_US_Govt" DataType="Integer">
    <Prompt>Number of Units</Prompt>
    <DefaultFormat>0,0</DefaultFormat>
  </Variable>
  <Variable Name="FFPBPartialAdoptionSubtotal" Computable="true" DataType="Integer">
    <Definition>sum(collect(FFPBPartialAdoptionUnitPrice * FFPBPartialAdoptionNumberofUnits))</Definition>
    <DefaultFormat>0,0</DefaultFormat>
    <AuthorNote>Billable Subtotal and Total for WWPS (Non US Fed) FFP Partial Adoption Incentive</AuthorNote>
  </Variable>
  <Variable Compulsory="true" Name="FFPNBPartialAdoptionNumberofUnits_US_Govt" DataType="Integer">
    <Prompt>Number of Units</Prompt>
    <DefaultFormat>0,0</DefaultFormat>
  </Variable>
  <Variable InputMethod="ByFormat" Name="PPAEDPDiscountPercent_US_Govt" DataType="Integer">
    <Prompt>Discount Percent</Prompt>
    <MaxValue>99</MaxValue>
    <DefaultFormat>0%</DefaultFormat>
    <AuthorNote>Discount percent that applies for Other Discounts selection</AuthorNote>
  </Variable>
  <Variable Name="FFPNBPartialAdoptionPrice" Computable="true" DataType="Integer">
    <Definition>FFPNBPartialAdoptionUnitPrice * FFPNBPartialAdoptionNumberofUnits</Definition>
    <DefaultFormat>0,0</DefaultFormat>
  </Variable>
  <Variable Name="PPAEDPDiscountPercentCalc_US_Govt" Computable="true" DataType="Float">
    <Definition>PPAEDPDiscountPercent_US_Govt * 0.01</Definition>
    <AuthorNote>Calculation that turns PPA/EDP Discount Percent into a decimal number (e.g. from 20% to .20).</AuthorNote>
  </Variable>
  <Variable Name="FFPNBPartialAdoptionItem_US_Govt" DataType="String">
    <Prompt>Item</Prompt>
    <PrefillValue>"Professional Services"</PrefillValue>
  </Variable>
  <Variable Name="FFPFullPriceRowCount_US_Govt" DataType="Integer">
    <Prompt>FFPFullPriceRowCount</Prompt>
  </Variable>
  <Variable Name="FFPFullPriceItem_US_Govt" DataType="String">
    <Prompt>Item</Prompt>
    <PrefillValue>"Professional Services"</PrefillValue>
  </Variable>
  <Variable Name="FFPOneTimeDiscountItem_US_Govt" DataType="String">
    <Prompt>Item</Prompt>
    <PrefillValue>"Professional Services"</PrefillValue>
  </Variable>
  <Variable Name="FFPAdoptionItem_US_Govt" DataType="String">
    <Prompt>Item</Prompt>
    <PrefillValue>"Professional Services"</PrefillValue>
  </Variable>
  <Variable Name="FFPBPartialAdoptionItem_US_Govt" DataType="String">
    <Prompt>Item</Prompt>
    <PrefillValue>"Professional Services"</PrefillValue>
  </Variable>
  <Variable Name="FFPPPAEDPDiscountItem_US_Govt" DataType="String">
    <Prompt>Item</Prompt>
    <PrefillValue>"Professional Services"</PrefillValue>
  </Variable>
  <Variable Name="FFPPPADiscountRowCount_US_Govt" DataType="Integer">
    <Prompt>FFPPPADiscountRowCount</Prompt>
  </Variable>
  <Variable Name="FFPBPartialAdoptionRowCount_US_Govt" DataType="Integer">
    <Prompt>FFPBPartialAdoptionRowCount</Prompt>
  </Variable>
  <Variable Name="FFPNBPartialAdoptionRowCount_US_Govt" DataType="Integer">
    <Prompt>FFPNBPartialAdoptionRowCount</Prompt>
  </Variable>
  <Variable Name="FFPAdoptionRowCount_US_Govt" DataType="Integer">
    <Prompt>FFPAdoptionRowCount</Prompt>
  </Variable>
  <Variable Name="FFPOneTimeDiscountRowCount_US_Govt" DataType="Integer">
    <Prompt>FFPOneTimeDiscountRowCount</Prompt>
  </Variable>
  <Variable Name="FFPAdoptionSubtotal" Computable="true" DataType="Integer">
    <Definition>sum(collect(FFPAdoptionUnitPrice * FFPAdoptionNumberofUnits))</Definition>
    <DefaultFormat>0,0</DefaultFormat>
  </Variable>
  <Variable Name="FFPOneTimeDiscountPrice" Computable="true" DataType="Integer">
    <Definition>FFPOneTimeDiscountUnitPrice * FFPOneTimeDiscountNumberofUnits</Definition>
    <DefaultFormat>0,0</DefaultFormat>
  </Variable>
  <Variable Name="FFPAdoptionPrice" Computable="true" DataType="Integer">
    <Definition>FFPAdoptionUnitPrice * FFPAdoptionNumberofUnits</Definition>
    <DefaultFormat>0,0</DefaultFormat>
  </Variable>
  <Variable Name="FFPNBPartialAdoptionSubtotal" Computable="true" DataType="Integer">
    <Definition>sum(collect(FFPNBPartialAdoptionUnitPrice * FFPNBPartialAdoptionNumberofUnits))</Definition>
    <DefaultFormat>0,0</DefaultFormat>
  </Variable>
  <Variable Name="FFPPPAEDPDiscountPrice" Computable="true" DataType="Integer">
    <Definition>FFPPPAEDPDiscountUnitPrice * FFPPPAEDPDiscountNumberofUnits</Definition>
    <DefaultFormat>0,0</DefaultFormat>
  </Variable>
  <Variable Name="FFPPPAEDPDiscountSubtotal" Computable="true" DataType="Integer">
    <Definition>sum(collect(FFPPPAEDPDiscountUnitPrice * FFPPPAEDPDiscountNumberofUnits))</Definition>
  </Variable>
  <Variable Compulsory="true" InputMethod="ButtonList" Name="WatchListRestricted_WWPS" DataType="String">
    <Prompt>&lt;SPAN&gt;Check here to confirm that &lt;U&gt;you will check with the legal team&lt;/U&gt; that the Customer is not on the &lt;/SPAN&gt;&lt;A href="https://legal.amazon.com/sites/AWS-Collab/agreementresources/Sherpa/Shared%20Documents/EA%20and%20CA/EA%20Watch%20List.htm" target=""&gt;&lt;SPAN&gt;&lt;U&gt;&lt;FONT color="Blue"&gt;EA Watch List&lt;/FONT&gt;&lt;/U&gt;&lt;/SPAN&gt;&lt;/A&gt;&lt;SPAN&gt; or the &lt;/SPAN&gt;&lt;A href="https://legal.amazon.com/WorkingInLegal/_layouts/15/WopiFrame2.aspx?sourcedoc=%7bC9E52A38-01AA-453C-AA35-D6E5EBE9AC28%7d&amp;file=Restrictions%20Watch%20List.xlsx&amp;action=default" target=""&gt;&lt;SPAN&gt;&lt;U&gt;&lt;FONT color="Blue"&gt;Restrictions Watch List&lt;/FONT&gt;&lt;/U&gt;&lt;/SPAN&gt;&lt;/A&gt;&lt;SPAN&gt;. Agreements with Amazon “related persons” or “restricted parties” require special approvals.&lt;/SPAN&gt;</Prompt>
    <StaticSelection>I confirm</StaticSelection>
    <AuthorNote>Relevant if the country selected is US or Canada.</AuthorNote>
  </Variable>
  <Variable Compulsory="true" InputMethod="ButtonList" Name="WatchListUnrestricted_WWPS" DataType="String">
    <Prompt>&lt;SPAN&gt;Check here to confirm that &lt;U&gt;you will check with the legal team&lt;/U&gt; that the Customer is not on the &lt;/SPAN&gt;&lt;A href="https://legal.amazon.com/sites/AWS-Collab/agreementresources/Sherpa/Shared%20Documents/EA%20and%20CA/EA%20Watch%20List.htm" target=""&gt;&lt;SPAN&gt;&lt;U&gt;&lt;FONT color="Blue"&gt;EA Watch List&lt;/FONT&gt;&lt;/U&gt;&lt;/SPAN&gt;&lt;/A&gt;&lt;SPAN&gt; or the &lt;/SPAN&gt;&lt;A href="https://legal.amazon.com/WorkingInLegal/_layouts/15/WopiFrame2.aspx?sourcedoc=%7bC9E52A38-01AA-453C-AA35-D6E5EBE9AC28%7d&amp;file=Restrictions%20Watch%20List.xlsx&amp;action=default" target=""&gt;&lt;SPAN&gt;&lt;U&gt;&lt;FONT color="Blue"&gt;Restrictions Watch List&lt;/FONT&gt;&lt;/U&gt;&lt;/SPAN&gt;&lt;/A&gt;&lt;SPAN&gt;. Agreements with Amazon “related persons” or “restricted parties” require special approvals.&lt;/SPAN&gt;</Prompt>
    <Guidance>&lt;U&gt;&lt;/U&gt;</Guidance>
    <StaticSelection>I confirm</StaticSelection>
    <AuthorNote>Relevant if the country selected is not US or Canada.</AuthorNote>
  </Variable>
  <Variable Name="RateTypeCalc" Computable="true" DataType="String">
    <Definition>"Time and materials"</Definition>
    <AuthorNote>This variable is used to lock FFP for WWPS US Fed Govt so that the RateType question is not relevant for that scenario.</AuthorNote>
  </Variable>
  <Variable Compulsory="true" InputMethod="ButtonList" Name="DTA_WOGA_Customer_YN" DataType="Boolean">
    <Prompt>Is this SOW for a DTA WOGA customer?</Prompt>
    <Guidance>If No, please use this link to create your &lt;A href="https://contractcentral.amazon.com/contract/create?quicklinkid=d1a639f8-6518-4365-9ac2-f1ca9370c4a3" target="_blank"&gt;&lt;SPAN&gt;&lt;U&gt;&lt;FONT color="Blue"&gt;SOW&lt;/FONT&gt;&lt;/U&gt;&lt;/SPAN&gt;&lt;/A&gt;</Guidance>
  </Variable>
  <Variable InputMethod="Calendar" Name="DTA_WOGA_Affiliate_Addendum_Effective_Date" DataType="Date">
    <Prompt>Effective date of Customer’s DTA WOGA Affiliate Addendum?</Prompt>
  </Variable>
  <Variable Name="DTA_WOGA_Adoption_Incentive_Reason" DataType="String">
    <Prompt>20. Customer facing reason for the Adoption Incentive?</Prompt>
  </Variable>
  <Variable InputMethod="SelectList" Name="DTA_WOGA_Adoption_Incentive_Reason_PROOFREAD" DataType="String">
    <Prompt>&lt;I&gt;20a&lt;/I&gt;&lt;I&gt;. &lt;/I&gt;&lt;I&gt;Your answer to the question &amp;quot;Customer facing reason for the Adoption Incentive?&amp;quot; will be placed into the following sentence - please proofread below and adjust your answer if needed to make the sentence flow:&lt;/I&gt;&lt;P&gt;An Adoption Incentive has been applied to this SOW in accordance with {DTA_WOGA_Adoption_Incentive_Reason}. AWS Professional Services provided under this SOW are not eligible for discounts under the AWS Private Pricing Addendum between DTA and AWS.&lt;/P&gt;</Prompt>
    <StaticSelection>I confirm this sentence is acceptable.</StaticSelection>
  </Variable>
  <Variable Name="ScheduleOfRates_DiscountIncentiveDEFAULT_DTA_WOGA" Computable="true" DataType="String">
    <Definition>if Country is "Australia" then "EDP Discount" else "Discount"</Definition>
  </Variable>
  <Variable Compulsory="true" Name="PO_Number" DataType="String">
    <Prompt>PO Number:</Prompt>
  </Variable>
  <Variable Name="ItemizedExpenseDescription_WWPS_UK_GCloud" DataType="String">
    <Prompt>Expense Description</Prompt>
    <Guidance>i.e. Onsite Per-Diem of &amp;#163;&lt;SPAN&gt;/Per Day Per Consultant&lt;/SPAN&gt;</Guidance>
  </Variable>
  <Variable Name="ItemizedExpenseCost_WWPS_UK_GCloud" DataType="Integer">
    <Prompt>Expense Cost</Prompt>
    <DefaultFormat>0,0</DefaultFormat>
  </Variable>
  <Variable Name="ItemizedExpenseNumber_WWPS_UK_GCloud" DataType="Integer">
    <Prompt>Number of Expenses</Prompt>
  </Variable>
  <Variable Name="Country_Is_Americas_TF" Computable="true" DataType="Boolean">
    <Definition>FIRST(select AWSEntityGroup where AWSCountry is Country) is "Americas"</Definition>
  </Variable>
  <Variable InputMethod="ButtonList" Name="Country_Is_Americas" DataType="Boolean">
    <Prompt>Country_Is_Americas</Prompt>
  </Variable>
  <Variable Name="ExpenseChargeTypeWWPS_DEFAULT" Computable="true" DataType="String">
    <Definition>"Expense as a % of SOW"</Definition>
  </Variable>
  <Variable InputMethod="ButtonList" Name="DTA_WOGA_Replace_Consultants" DataType="Boolean">
    <Prompt>Is the Customer requesting the right to replace AWS consultants during a ProServe engagement?</Prompt>
    <PrefillValue>true</PrefillValue>
  </Variable>
  <Variable InputMethod="ButtonList" Name="DTA_WOGA_Consecutive_Business_Days" DataType="Boolean">
    <Prompt>Does the scope of work need to be scheduled on consecutive business days?</Prompt>
    <PrefillValue>true</PrefillValue>
  </Variable>
  <Variable InputMethod="ButtonList" Name="DTA_WOGA_Establish_Project_Committee" DataType="Boolean">
    <Prompt>Will the parties establish a project committee to monitor and supervise the engagement?</Prompt>
    <PrefillValue>true</PrefillValue>
  </Variable>
  <Variable InputMethod="ButtonList" Name="DTA_WOGA_Work_Product_Owned_by_Customer" DataType="Boolean">
    <Prompt>Is AWS creating any work product that may be required by law to be owned by the Customer?</Prompt>
    <PrefillValue>true</PrefillValue>
  </Variable>
  <Variable Name="Any_AI_ML_Scope_Selected" Computable="true" DataType="Boolean">
    <Definition>if Member("AI/ML on AWS Discovery", ServiceOfferings) or Member("Computer Vision &amp; ML At Edge On AWS Discovery", ServiceOfferings) or Member("Machine Learning on AWS for Media and Entertainment", ServiceOfferings) then true else false</Definition>
  </Variable>
  <Variable Name="FFP_M" DataType="Integer">
    <Prompt>FFP_M</Prompt>
  </Variable>
  <Variable Name="Deliverable_or_Work_Product_uc" Computable="true" DataType="String">
    <Definition>if Country is "Japan" then "Work Product" else "Deliverable"</Definition>
  </Variable>
  <Variable Compulsory="true" Name="DeliverableTitle - Copy" DataType="String">
    <Prompt>Deliverable Title</Prompt>
    <AuthorNote>Repeating series of Deliverables, for WWPS deals.</AuthorNote>
  </Variable>
  <Variable Name="deliverable_or_work_product_lc" Computable="true" DataType="String">
    <Definition>if Country is "Japan" then "work product" else "deliverable"</Definition>
  </Variable>
  <Variable Compulsory="true" Name="FFP_MD_Deliverables_Cost" DataType="Float">
    <Prompt>Milestone Cost:</Prompt>
  </Variable>
  <Variable Compulsory="true" Name="EndUser" DataType="String">
    <Prompt>End User:</Prompt>
  </Variable>
  <Variable Compulsory="true" Name="FFP_MO_Milestones_Cost" DataType="Float">
    <Prompt>Deliverable Cost:</Prompt>
  </Variable>
  <Variable Compulsory="true" Name="FFP_DO_Deliverables_Cost" DataType="Float">
    <Prompt>Deliverable Cost:</Prompt>
  </Variable>
  <Variable Name="FFP_MO_Milestones_Count" DataType="Integer">
    <Prompt>FFP_DO_Deliverables_Count</Prompt>
  </Variable>
  <Variable Name="FFP_MO_Est_Invoice_Date" DataType="String">
    <Prompt>What is the estimated  invoice date?</Prompt>
  </Variable>
  <Variable Compulsory="true" Name="FFP_MD_Milestones_Count" DataType="Integer">
    <Prompt>How many Milestones will be included in this Schedule?</Prompt>
  </Variable>
  <Variable Compulsory="true" Depth="6" Name="FFP_MD_Deliverables_Description" DataType="String">
    <Prompt>Deliverable Description and Specification:</Prompt>
    <Preamble>Please type in your deliverables for this Milestone &amp;quot;Deliverable XYZ: appropriate specifications&amp;quot;.  Use hard returns between Deliverables.  &lt;B&gt;Deliverables will be automatically numbered when the document is generated.&lt;/B&gt;</Preamble>
    <Guidance>&lt;B&gt;&lt;/B&gt;</Guidance>
    <DefaultFormat>;^L|; and^L|.</DefaultFormat>
  </Variable>
  <Variable Name="FFP_DO_Deliverables_Count" DataType="Integer">
    <Prompt>FFP_DO_Deliverables_Count</Prompt>
  </Variable>
  <Variable Name="FFP_MD_Deliverables_Count" DataType="Integer">
    <Prompt>How many deliverables are under this Milestone?</Prompt>
  </Variable>
  <Variable Name="FFP_DO_Est_Invoice_Date" DataType="String">
    <Prompt>What is the estimated  invoice date?</Prompt>
  </Variable>
  <Variable Depth="6" Name="FFP_MD_Deliverables_Specifications" DataType="String">
    <Prompt>Describe the Specifications for this Deliverable:</Prompt>
  </Variable>
  <Variable Name="FFP_MD_Est_Invoice_Date" DataType="String">
    <Prompt>What is the estimated  invoice date for this Milestone?</Prompt>
  </Variable>
  <Variable Depth="6" Name="FFP_MO_Milestones_Specifications" DataType="String">
    <Prompt>Describe the Specifications for this Milestone:</Prompt>
  </Variable>
  <Variable Depth="6" InputMethod="RichEditBox" Name="Assumptions" DataType="String">
    <Prompt>Please draft here:</Prompt>
    <Preamble>This section should contain assumptions about the state of the customer, its environment, and what actions the customer must complete before AWS can begin work. You may also identify assumptions the business and customer made to arrive at the price and scope of the SOW. If there are specific outcomes that must be met by the customer before AWS work may start include those here.</Preamble>
  </Variable>
  <Variable Compulsory="true" InputMethod="ButtonList" Name="Fallback_Dispute_Resolution" DataType="Boolean">
    <Prompt>If the customer does not have a dispute resolution in the EA, do you want to include one for Commercial FFP?</Prompt>
    <Guidance>If the customer already has a dispute resolution in the EA then you may not utilize this fallback.</Guidance>
    <PrefillValue>false</PrefillValue>
  </Variable>
  <Variable Compulsory="true" InputMethod="ButtonList" Name="Fallback_Failure_by_Customer" DataType="Boolean">
    <Prompt>Do you want to replace standard  text with the following: &amp;quot;Any failure or delay in the Customer Responsibilities may result in a change to the {if Member("Scale Offering - Database Migration Accelerator DMA (Firm Fixed Price)", ServiceOfferings) or Member("Launch Offering - Connected Factory (Firm Fixed Price)", ServiceOfferings) then "Deliverable Schedule" else if (if Member("Launch Offering - Connected Factory (Firm Fixed Price)", ServiceOfferings) or Member("Scale Offering - Database Migration Accelerator DMA (Firm Fixed Price)", ServiceOfferings) then "Deliverables" else FFP_Deliverables_Milestones) is "Milestones and Deliverables" then "Deliverable or Payment Milestone Schedule" else "Deliverable Schedule"} or firm fixed price, and any such changes will be agreed between the parties in writing.&amp;quot;</Prompt>
    <Guidance>Note: Standard text is &amp;quot;Failure by Customer to provide cooperation, feedback, and accurate information in a timely manner will relieve AWS of its obligations to perform. Any failure of AWS to perform resulting from Customer’s delay will not be a breach by AWS and shall not relieve Customer of obligation to pay for any accepted Deliverable or Milestone.&amp;quot;</Guidance>
    <PrefillValue>false</PrefillValue>
  </Variable>
  <Variable Compulsory="true" InputMethod="ButtonList" Name="Approval_Confirmation" DataType="String">
    <Guidance>Additional approvals may be necessary as required per the ProServe Negotiation Guide. &lt;P&gt;
&lt;I&gt;NOTE: L8 Legal approval is required for SOWs with total expected revenue greater than $5M&lt;/I&gt;.&lt;/P&gt;</Guidance>
    <StaticSelection>I confirm that I have obtained, or will obtain, the Business and Finance approvals required under the STP and ProServe policies, including any necessary Legal approvals if this SOW is greater than $5M (or equivalent in other currencies) before releasing the SOW to the Customer.</StaticSelection>
  </Variable>
  <Variable Name="FFP_Custom_Responsibilities_Counter" DataType="Integer">
    <Prompt>FFP_Expense_as_Percent_Counter</Prompt>
  </Variable>
  <Variable InputMethod="ButtonList" Name="Include_Assumption_YN" DataType="Boolean">
    <Prompt>Do you want to include Customized Assumptions?</Prompt>
    <PrefillValue>false</PrefillValue>
  </Variable>
  <Variable InputMethod="ButtonList" Name="Include_Project_Management_YN" DataType="Boolean">
    <Prompt>Do you want to include Customized Project Management text?</Prompt>
    <PrefillValue>false</PrefillValue>
  </Variable>
  <Variable Name="FFP_Deliverables_Milestones_Calc" Computable="true" DataType="String">
    <Definition>if Member("Launch Offering - Connected Factory (Firm Fixed Price)", ServiceOfferings) or Member("Scale Offering - Database Migration Accelerator DMA (Firm Fixed Price)", ServiceOfferings) then "Deliverables" else FFP_Deliverables_Milestones</Definition>
  </Variable>
  <Variable Compulsory="true" InputMethod="ButtonList" Name="PartnerOrCustomer_WWPS" DataType="Boolean">
    <Prompt>Is this SOW in support of a Partner where the work is done for an end customer/user (i.e. aka a project “for the benefit of” the end customer/user)?</Prompt>
    <Guidance>Selecting “Yes” will add additional terms required to work as a Subcontractor through an APN Partner.</Guidance>
    <PrefillValue>false</PrefillValue>
  </Variable>
  <Variable Name="ServiceOfferingsComputable" DataType="String">
    <Prompt>ServiceOfferingsComputable</Prompt>
  </Variable>
  <Variable Name="Pre_Discount_Value_Over_5M" Computable="true" DataType="Boolean">
    <Definition>false</Definition>
  </Variable>
  <Variable Name="CustomerActionRequiredCALC" Computable="true" DataType="Boolean">
    <Definition>if false then true else if not true and "Time and materials" is "Time and materials" or true then true else CustomerActionRequired</Definition>
  </Variable>
  <Variable Name="Removal_Term_CALC" Computable="true" DataType="String">
    <Definition>if false and "Time and materials" is "Time and materials" then "30 days'" else "two weeks'"</Definition>
  </Variable>
  <Variable Compulsory="true" InputMethod="ButtonList" Name="Fallback_Cap_Expenses" DataType="Boolean">
    <Prompt>Is Customer requesting to cap AWS’s expenses?</Prompt>
    <Guidance>Please refer to  &lt;A href="https://legal.amazon.com/sites/AWS-Collab/agreementresources/Sherpa/ProServeGuide/SitePages/Tool.aspx#header" target="_blank"&gt;&lt;U&gt;&lt;FONT color="Blue"&gt;ProServe Guide&lt;/FONT&gt;&lt;/U&gt;&lt;/A&gt; Fallback 5.0-2 &lt;P&gt;The cost of Expenses listed on SOWs is usually identified as an estimate; if the estimated amount cannot be exceeded without Customer&amp;#39;s consent, and that estimated amount is less than 15% of the SOW amount, the following approvals are required: 1) L7 Segment Designated Approver for WWCS and Sr. Practice Manager for WWPS, 2) L6 Finance approver, and 3) L7 Finance approver.”&lt;/P&gt;</Guidance>
    <PrefillValue>false</PrefillValue>
  </Variable>
  <Variable Compulsory="true" Name="Cap_Amount" DataType="Integer">
    <Prompt>Agreed cap amount:</Prompt>
    <DefaultFormat>thousands</DefaultFormat>
  </Variable>
  <Variable Compulsory="true" InputMethod="ButtonList" Name="Fallback_Clarify_VMS_Portal" DataType="Boolean">
    <Prompt>Is Customer requesting to be billed through an online portal such as Ariba, Beeline,  Coupa or Fieldglass?</Prompt>
    <Guidance>Please refer to &lt;A href="https://legal.amazon.com/sites/AWS-Collab/agreementresources/Sherpa/ProServeGuide/SitePages/Tool.aspx#header" target="_blank"&gt;&lt;SPAN&gt;&lt;U&gt;&lt;FONT color="Blue"&gt;ProServe Guide&lt;/FONT&gt;&lt;/U&gt;&lt;/SPAN&gt;&lt;/A&gt; Fallback 6.3-3&lt;P&gt;{if Fallback_Clarify_VMS_Portal then "If Yes,^LFor onboarded portals:^LBusiness Notification^L1. ProServe Billing Team via email (aws-proserve-billing@)^LTo onboard a new portal:^LBusiness Approvals^L1. ProServe Billing Team via email (aws-proserve-billing@)^L2. AWS Security via &lt;a href=https://w.amazon.com/index.php/AWS_IT_Security/Security_Reviews/External_Party_Reviews#Background_Check_Requests_from_Private_Customers target=_blank&gt; &lt;U&gt;&lt;Font color=Blue&gt;AWS Security Wiki&lt;/U&gt;&lt;/font color=blue&gt;&lt;/a&gt;^LLegal ApprovalContracts Manager, AWS Sales &amp; Marketing (obtained by Team ICON via Contract Central)" else ""}&lt;/P&gt;</Guidance>
    <PrefillValue>false</PrefillValue>
  </Variable>
  <Variable Compulsory="true" UnknownOption="true" UnknownOptionText="select one" InputMethod="SelectList" Name="Fallback_Clarify_VMS_Selection" DataType="String">
    <Prompt>Select an online portal:</Prompt>
    <StaticSelection>Ariba</StaticSelection>
    <StaticSelection>Beeline</StaticSelection>
    <StaticSelection>Coupa</StaticSelection>
    <StaticSelection>Fieldglass</StaticSelection>
    <StaticSelection>Other</StaticSelection>
  </Variable>
  <Variable Name="Activity_Counter" DataType="Integer">
    <Prompt>Activity_Counter</Prompt>
  </Variable>
  <Variable InputMethod="Calendar" Name="AffiliateAddendumEffectiveDate" DataType="Date">
    <Prompt>What is the Effective Date of the Affiliate&amp;#39;s Addendum?</Prompt>
    <Guidance>The Effective Date is commonly defined on the cover page of the Customer&amp;#39;s EA. If it is not defined, use the date of the last party to sign Customer&amp;#39;s EA.</Guidance>
    <AuthorNote>Controls reference language in the preamble.</AuthorNote>
  </Variable>
  <Variable Name="AffiliateAddendum_Parent_Company" DataType="String">
    <Prompt>Name of Parent Company on AWS Enterprise Customer Agreement:</Prompt>
  </Variable>
  <Variable Name="AffiliateAddendum_AWS_Entity_Entities" DataType="String">
    <Prompt>Name of AWS Entity/Entities on AWS Enterprise Customer Agreement:</Prompt>
  </Variable>
  <Variable InputMethod="Calendar" Name="AffiliateAddendum_Date" DataType="Date">
    <Prompt>Date of AWS Enterprise Customer Agreement:</Prompt>
    <Guidance>The Effective Date is commonly defined on the cover page of the Customer&amp;#39;s EA. If it is not defined, use the date of the last party to sign Customer&amp;#39;s EA.</Guidance>
    <AuthorNote>Controls reference language in the preamble.</AuthorNote>
  </Variable>
  <Variable InputMethod="ButtonList" Name="Include_Schedules_Sprints_Timelines" DataType="Boolean">
    <Prompt>Is Customer requesting to include project schedules, sprints or a commitment on timelines in the Scope of Work section of the SOW?</Prompt>
    <Guidance>Please refer to &lt;A href="https://legal.amazon.com/sites/AWS-Collab/agreementresources/Sherpa/ProServeGuide/SitePages/Tool.aspx#header" target=""&gt;&lt;SPAN&gt;&lt;U&gt;&lt;FONT color="Blue"&gt;ProServe Guide&lt;/FONT&gt;&lt;/U&gt;&lt;/SPAN&gt;&lt;/A&gt; Fallback 3.1-3 
{if Include_Schedules_Sprints_Timelines then "Legal Approval^L1. Contracts Manager, AWS Sales &amp; Marketing (obtained by Team ICON via Contract Central)" else ""}</Guidance>
  </Variable>
  <Variable Name="Schedule_Activity" DataType="String">
    <Prompt>Description of Activity:</Prompt>
  </Variable>
  <Variable Name="Schedule_Timeline" DataType="String">
    <Prompt>Estimated Timeline:</Prompt>
  </Variable>
  <Variable Compulsory="true" InputMethod="ButtonList" Name="Fallback_Start_Date" DataType="Boolean">
    <Prompt>Is Customer also requesting that AWS consultants begin work on a particular day?</Prompt>
    <Guidance>Please refer to &lt;A href="https://legal.amazon.com/sites/AWS-Collab/agreementresources/Sherpa/ProServeGuide/SitePages/Tool.aspx#header" target="_blank"&gt;&lt;SPAN&gt;&lt;U&gt;&lt;FONT color="Blue"&gt;ProServe Guide&lt;/FONT&gt;&lt;/U&gt;&lt;/SPAN&gt;&lt;/A&gt; Fallback 4.1-2</Guidance>
    <PrefillValue>false</PrefillValue>
  </Variable>
  <Variable Compulsory="true" InputMethod="ButtonList" Name="Fallback_Consultant_Work_Schedule" DataType="Boolean">
    <Prompt>Is Customer requesting that AWS consultants work on-site during specific hours and/or only on certain days?</Prompt>
    <Guidance>Please refer to &lt;A href="https://legal.amazon.com/sites/AWS-Collab/agreementresources/Sherpa/ProServeGuide/SitePages/Tool.aspx#header" target="_blank"&gt;&lt;SPAN&gt;&lt;U&gt;&lt;FONT color="Blue"&gt;ProServe Guide&lt;/FONT&gt;&lt;/U&gt;&lt;/SPAN&gt;&lt;/A&gt; Fallback 4.1-3</Guidance>
    <PrefillValue>false</PrefillValue>
  </Variable>
  <Variable Compulsory="true" InputMethod="ButtonList" Name="Fallback_Explicit_Statement_to_Amend" DataType="Boolean">
    <Prompt>Is Customer requesting that AWS include an explicit statement that the SOW may only be amended by mutually agreed amendment?</Prompt>
    <Guidance>Please refer to &lt;A href="https://legal.amazon.com/sites/AWS-Collab/agreementresources/Sherpa/ProServeGuide/SitePages/Tool.aspx#header" target="_blank"&gt;&lt;SPAN&gt;&lt;U&gt;&lt;FONT color="Blue"&gt;ProServe Guide&lt;/FONT&gt;&lt;/U&gt;&lt;/SPAN&gt;&lt;/A&gt; Fallback 10.0-1</Guidance>
    <PrefillValue>false</PrefillValue>
  </Variable>
  <Variable Compulsory="true" InputMethod="ButtonList" Name="Fallback_Modify_or_Limit_Scope_of_Access" DataType="Boolean">
    <Prompt>Access Requirements - Is Customer requesting to modify or limit AWS’s scope of access?</Prompt>
    <Guidance>Please refer to &lt;A href="https://legal.amazon.com/sites/AWS-Collab/agreementresources/Sherpa/ProServeGuide/SitePages/Tool.aspx#header" target=""&gt;&lt;SPAN&gt;&lt;U&gt;&lt;FONT color="Blue"&gt;ProServe Guide&lt;/FONT&gt;&lt;/U&gt;&lt;/SPAN&gt;&lt;/A&gt; Fallback 9.0-1</Guidance>
    <PrefillValue>false</PrefillValue>
  </Variable>
  <Variable UnknownOptionText="select all that apply" InputMethod="ButtonList" Name="Fallback_Modify_or_Limit_SELECTIONS" DataType="String*">
    <Prompt>Customer will provide AWS with access to:</Prompt>
    <StaticSelection>personnel</StaticSelection>
    <StaticSelection>documentation</StaticSelection>
    <StaticSelection>equipment</StaticSelection>
    <StaticSelection>source code</StaticSelection>
    <StaticSelection>data</StaticSelection>
    <StaticSelection>systems</StaticSelection>
    <StaticSelection>facilities</StaticSelection>
    <DefaultFormat>, | and |</DefaultFormat>
  </Variable>
  <Variable InputMethod="ButtonList" Name="Fallback_Comply_With_Travel_Policy" DataType="Boolean">
    <Prompt>Is Customer requesting that AWS agree to comply with Customer’s travel policy?</Prompt>
    <Guidance>Please refer to &lt;A href="https://legal.amazon.com/sites/AWS-Collab/agreementresources/Sherpa/ProServeGuide/SitePages/Tool.aspx#header" target="_blank"&gt;&lt;SPAN&gt;&lt;U&gt;&lt;FONT color="Blue"&gt;ProServe Guide&lt;/FONT&gt;&lt;/U&gt;&lt;/SPAN&gt;&lt;/A&gt; Fallback 15.0-1&lt;P&gt;{if Fallback_Comply_With_Travel_Policy then "Business Approval^L1.  L5+, ProServe Business Operations (via Approvals Tool); must be obtained before offering this fallback. ^L^LLegal Approval^L1. Contracts Manager, AWS Sales &amp; Marketing (obtained by Team ICON  via Contact Central), if travel policy requires AWS to (1) submit invoices on an unapproved portal (see Topic 1.3), (2) provide AWS employee PII (such as social security numbers), or (3) comply with policies or obligations address in existing Amazon policies or agreements with Customer" else ""}&lt;/P&gt;</Guidance>
    <PrefillValue>false</PrefillValue>
  </Variable>
  <Variable Name="Country_Is_EMEA_TF" Computable="true" DataType="Boolean">
    <Definition>FIRST(select AWSEntityGroup where AWSCountry is Country) is "EMEA SARL"</Definition>
  </Variable>
  <Variable InputMethod="ButtonList" Name="Hourly_instead_of_Daily_Rates" DataType="Boolean">
    <Prompt>Is Customer requesting that rates be expressed in hourly rates instead of daily rates?</Prompt>
    <Guidance>Please refer to &lt;A href="https://legal.amazon.com/sites/AWS-Collab/agreementresources/Sherpa/ProServeGuide/SitePages/Tool.aspx#header" target="_blank"&gt;&lt;SPAN&gt;&lt;U&gt;&lt;FONT color="Blue"&gt;ProServe Guide&lt;/FONT&gt;&lt;/U&gt;&lt;/SPAN&gt;&lt;/A&gt; Fallback 4.1-4</Guidance>
    <PrefillValue>false</PrefillValue>
  </Variable>
  <Variable Name="FullPriceSubtotal_Hourly" Computable="true" DataType="Float">
    <Definition>sum(collect(if not FIRST(select CountryRegion where AWSCountry is UnRepeated(Country)) is "APAC" then FullPriceHourlyRate * FullPriceNumberofHours else if FIRST(select CountryRegion where AWSCountry is UnRepeated(Country)) is "APAC" then FullPriceHourlyRate * FullPriceNumberofHoursJP else 0))</Definition>
    <DefaultFormat>0,0</DefaultFormat>
    <AuthorNote>Collects and sums all costs to produce a total</AuthorNote>
  </Variable>
  <Variable Compulsory="true" Name="FullPriceHourlyRate" DataType="Float">
    <Prompt>Hourly Rate</Prompt>
    <PrefillValue>if true and UnRepeated(Country) is "United Kingdom" and UnRepeated(SOWRef) is "Yes, reference to GCloud framework" then tointeger("0") else tonumber(if FullPriceConsultantLevel is "Practice Director" then first(select PracticeDirectorHourlyRate where CountryForRate is UnRepeated(Country)) else if FullPriceConsultantLevel is "Sr. Practice Manager" then first(select SrPracticeManagerHourlyRate where CountryForRate is UnRepeated(Country)) else if FullPriceConsultantLevel is "Practice Manager" then first(select PracticeManagerHourlyRate where CountryForRate is UnRepeated(Country)) else if FullPriceConsultantLevel is "Principal Consultant" then first(select PrincipalConsultantHourlyRate where CountryForRate is UnRepeated(Country)) else if FullPriceConsultantLevel is "Sr. Consultant" then first(select SeniorConsultantHourlyRate where CountryForRate is UnRepeated(Country)) else if FullPriceConsultantLevel is "Staff Consultant" then first(select StaffConsultantHourlyRate where CountryForRate is UnRepeated(Country)) else if FullPriceConsultantLevel is "Associate Consultant" then first(select AssociateConsultantHourlyRate where CountryForRate is UnRepeated(Country)) else if FullPriceConsultantLevel is "Associate Consultant - India" then first(select AssociateConsultantINHourlyRate where CountryForRate is UnRepeated(Country)) else if FullPriceConsultantLevel is "Staff Consultant - India" then first(select StaffConsultantINHourlyRate where CountryForRate is UnRepeated(Country)) else if FullPriceConsultantLevel is "Sr. Consultant - India" then first(select SrConsultantINHourlyRate where CountryForRate is UnRepeated(Country)) else "555")</PrefillValue>
    <DefaultFormat>thousands</DefaultFormat>
    <AuthorNote>Daily Rate with a dynamic default value</AuthorNote>
  </Variable>
  <Variable Name="FullPriceHourlyRateDefaultValue" Computable="true" DataType="Float">
    <Definition>if true and UnRepeated(Country) is "United Kingdom" and UnRepeated(SOWRef) is "Yes, reference to GCloud framework" then tointeger("0") else tonumber(if FullPriceConsultantLevel is "Practice Director" then first(select PracticeDirectorHourlyRate where CountryForRate is UnRepeated(Country)) else if FullPriceConsultantLevel is "Sr. Practice Manager" then first(select SrPracticeManagerHourlyRate where CountryForRate is UnRepeated(Country)) else if FullPriceConsultantLevel is "Practice Manager" then first(select PracticeManagerHourlyRate where CountryForRate is UnRepeated(Country)) else if FullPriceConsultantLevel is "Principal Consultant" then first(select PrincipalConsultantHourlyRate where CountryForRate is UnRepeated(Country)) else if FullPriceConsultantLevel is "Sr. Consultant" then first(select SeniorConsultantHourlyRate where CountryForRate is UnRepeated(Country)) else if FullPriceConsultantLevel is "Staff Consultant" then first(select StaffConsultantHourlyRate where CountryForRate is UnRepeated(Country)) else if FullPriceConsultantLevel is "Associate Consultant" then first(select AssociateConsultantHourlyRate where CountryForRate is UnRepeated(Country)) else if FullPriceConsultantLevel is "Associate Consultant - India" then first(select AssociateConsultantINHourlyRate where CountryForRate is UnRepeated(Country)) else if FullPriceConsultantLevel is "Staff Consultant - India" then first(select StaffConsultantINHourlyRate where CountryForRate is UnRepeated(Country)) else if FullPriceConsultantLevel is "Sr. Consultant - India" then first(select SrConsultantINHourlyRate where CountryForRate is UnRepeated(Country)) else "555")</Definition>
    <DefaultFormat>thousands</DefaultFormat>
  </Variable>
  <Variable Compulsory="true" Name="FullPriceNumberofHours" DataType="Integer">
    <Prompt>Number of Hours</Prompt>
    <DefaultFormat>0,0</DefaultFormat>
  </Variable>
  <Variable Compulsory="true" Name="FullPriceNumberofHoursJP" DataType="Float">
    <Prompt>Number of Hours</Prompt>
  </Variable>
  <Variable Name="FullPriceCostValue_Hourly" Computable="true" DataType="Float">
    <Definition>if not FIRST(select CountryRegion where AWSCountry is UnRepeated(Country)) is "APAC" then FullPriceHourlyRate * FullPriceNumberofHours else if FIRST(select CountryRegion where AWSCountry is UnRepeated(Country)) is "APAC" then FullPriceHourlyRate * FullPriceNumberofHoursJP else 0</Definition>
    <DefaultFormat>0,0</DefaultFormat>
  </Variable>
  <Variable Compulsory="true" Name="OneTimeDiscountHourlyRate" DataType="Float">
    <Prompt>Hourly Rate</Prompt>
    <PrefillValue>if true and UnRepeated(Country) is "United Kingdom" and UnRepeated(SOWRef) is "Yes, reference to GCloud framework" then tointeger("0") else tonumber(if OneTimeDiscountConsultantLevel is "Practice Director" then first(select PracticeDirectorHourlyRate where CountryForRate is UnRepeated(Country)) else if OneTimeDiscountConsultantLevel is "Sr. Practice Manager" then first(select SrPracticeManagerHourlyRate where CountryForRate is UnRepeated(Country)) else if OneTimeDiscountConsultantLevel is "Practice Manager" then first(select PracticeManagerHourlyRate where CountryForRate is UnRepeated(Country)) else if OneTimeDiscountConsultantLevel is "Principal Consultant" then first(select PrincipalConsultantHourlyRate where CountryForRate is UnRepeated(Country)) else if OneTimeDiscountConsultantLevel is "Sr. Consultant" then first(select SeniorConsultantHourlyRate where CountryForRate is UnRepeated(Country)) else if OneTimeDiscountConsultantLevel is "Staff Consultant" then first(select StaffConsultantHourlyRate where CountryForRate is UnRepeated(Country)) else if OneTimeDiscountConsultantLevel is "Associate Consultant" then first(select AssociateConsultantHourlyRate where CountryForRate is UnRepeated(Country)) else if OneTimeDiscountConsultantLevel is "Associate Consultant - India" then first(select AssociateConsultantINHourlyRate where CountryForRate is UnRepeated(Country)) else if OneTimeDiscountConsultantLevel is "Staff Consultant - India" then first(select StaffConsultantINHourlyRate where CountryForRate is UnRepeated(Country)) else if OneTimeDiscountConsultantLevel is "Sr. Consultant - India" then first(select SrConsultantINHourlyRate where CountryForRate is UnRepeated(Country)) else "555")</PrefillValue>
    <DefaultFormat>thousands</DefaultFormat>
    <AuthorNote>Daily Rate with a dynamic default value</AuthorNote>
  </Variable>
  <Variable Compulsory="true" Name="OneTimeDiscountNumberofHours" DataType="Integer">
    <Prompt>Number of Hours</Prompt>
    <DefaultFormat>0,0</DefaultFormat>
  </Variable>
  <Variable Name="OneTimeDiscountHourlyRateDefaultValue" Computable="true" DataType="Float">
    <Definition>if true and UnRepeated(Country) is "United Kingdom" and UnRepeated(SOWRef) is "Yes, reference to GCloud framework" then tointeger("0") else tonumber(if OneTimeDiscountConsultantLevel is "Practice Director" then first(select PracticeDirectorHourlyRate where CountryForRate is UnRepeated(Country)) else if OneTimeDiscountConsultantLevel is "Sr. Practice Manager" then first(select SrPracticeManagerHourlyRate where CountryForRate is UnRepeated(Country)) else if OneTimeDiscountConsultantLevel is "Practice Manager" then first(select PracticeManagerHourlyRate where CountryForRate is UnRepeated(Country)) else if OneTimeDiscountConsultantLevel is "Principal Consultant" then first(select PrincipalConsultantHourlyRate where CountryForRate is UnRepeated(Country)) else if OneTimeDiscountConsultantLevel is "Sr. Consultant" then first(select SeniorConsultantHourlyRate where CountryForRate is UnRepeated(Country)) else if OneTimeDiscountConsultantLevel is "Staff Consultant" then first(select StaffConsultantHourlyRate where CountryForRate is UnRepeated(Country)) else if OneTimeDiscountConsultantLevel is "Associate Consultant" then first(select AssociateConsultantHourlyRate where CountryForRate is UnRepeated(Country)) else if OneTimeDiscountConsultantLevel is "Associate Consultant - India" then first(select AssociateConsultantINHourlyRate where CountryForRate is UnRepeated(Country)) else if OneTimeDiscountConsultantLevel is "Staff Consultant - India" then first(select StaffConsultantINHourlyRate where CountryForRate is UnRepeated(Country)) else if OneTimeDiscountConsultantLevel is "Sr. Consultant - India" then first(select SrConsultantINHourlyRate where CountryForRate is UnRepeated(Country)) else "555")</Definition>
  </Variable>
  <Variable Compulsory="true" Name="BPartialAdoptionHourlyRate" DataType="Float">
    <Prompt>Hourly Rate</Prompt>
    <PrefillValue>if true and UnRepeated(Country) is "United Kingdom" and UnRepeated(SOWRef) is "Yes, reference to GCloud framework" then tointeger("0") else tonumber(if BPartialAdoptionConsultantLevel is "Practice Director" then first(select PracticeDirectorHourlyRate where CountryForRate is UnRepeated(Country)) else if BPartialAdoptionConsultantLevel is "Sr. Practice Manager" then first(select SrPracticeManagerHourlyRate where CountryForRate is UnRepeated(Country)) else if BPartialAdoptionConsultantLevel is "Practice Manager" then first(select PracticeManagerHourlyRate where CountryForRate is UnRepeated(Country)) else if BPartialAdoptionConsultantLevel is "Principal Consultant" then first(select PrincipalConsultantHourlyRate where CountryForRate is UnRepeated(Country)) else if BPartialAdoptionConsultantLevel is "Sr. Consultant" then first(select SeniorConsultantHourlyRate where CountryForRate is UnRepeated(Country)) else if BPartialAdoptionConsultantLevel is "Staff Consultant" then first(select StaffConsultantHourlyRate where CountryForRate is UnRepeated(Country)) else if BPartialAdoptionConsultantLevel is "Associate Consultant" then first(select AssociateConsultantHourlyRate where CountryForRate is UnRepeated(Country)) else if BPartialAdoptionConsultantLevel is "Associate Consultant - India" then first(select AssociateConsultantINHourlyRate where CountryForRate is UnRepeated(Country)) else if BPartialAdoptionConsultantLevel is "Staff Consultant - India" then first(select StaffConsultantINHourlyRate where CountryForRate is UnRepeated(Country)) else if BPartialAdoptionConsultantLevel is "Sr. Consultant - India" then first(select SrConsultantINHourlyRate where CountryForRate is UnRepeated(Country)) else "555")</PrefillValue>
    <DefaultFormat>thousands</DefaultFormat>
    <AuthorNote>Daily Rate with a dynamic default value</AuthorNote>
  </Variable>
  <Variable Name="OneTimeDiscountCostValue_Hourly" Computable="true" DataType="Float">
    <Definition>if not FIRST(select CountryRegion where AWSCountry is UnRepeated(Country)) is "APAC" then OneTimeDiscountHourlyRate * OneTimeDiscountNumberofHours else if FIRST(select CountryRegion where AWSCountry is UnRepeated(Country)) is "APAC" then OneTimeDiscountHourlyRate * OneTimeDiscountNumberofHoursJP else 0</Definition>
    <DefaultFormat>0,0</DefaultFormat>
  </Variable>
  <Variable Name="OneTimeDiscountSubtotal_Hourly" Computable="true" DataType="Float">
    <Definition>sum(collect(if not FIRST(select CountryRegion where AWSCountry is UnRepeated(Country)) is "APAC" then OneTimeDiscountHourlyRate * OneTimeDiscountNumberofHours else if FIRST(select CountryRegion where AWSCountry is UnRepeated(Country)) is "APAC" then OneTimeDiscountHourlyRate * OneTimeDiscountNumberofHoursJP else 0))</Definition>
    <DefaultFormat>0,0</DefaultFormat>
  </Variable>
  <Variable Compulsory="true" Name="AdoptionHourlyRate" DataType="Float">
    <Prompt>Hourly Rate</Prompt>
    <PrefillValue>if true and UnRepeated(Country) is "United Kingdom" and UnRepeated(SOWRef) is "Yes, reference to GCloud framework" then tointeger("0") else tonumber(if AdoptionConsultantLevel is "Practice Director" then first(select PracticeDirectorHourlyRate where CountryForRate is UnRepeated(Country)) else if AdoptionConsultantLevel is "Sr. Practice Manager" then first(select SrPracticeManagerHourlyRate where CountryForRate is UnRepeated(Country)) else if AdoptionConsultantLevel is "Practice Manager" then first(select PracticeManagerHourlyRate where CountryForRate is UnRepeated(Country)) else if AdoptionConsultantLevel is "Principal Consultant" then first(select PrincipalConsultantHourlyRate where CountryForRate is UnRepeated(Country)) else if AdoptionConsultantLevel is "Sr. Consultant" then first(select SeniorConsultantHourlyRate where CountryForRate is UnRepeated(Country)) else if AdoptionConsultantLevel is "Staff Consultant" then first(select StaffConsultantHourlyRate where CountryForRate is UnRepeated(Country)) else if AdoptionConsultantLevel is "Associate Consultant" then first(select AssociateConsultantHourlyRate where CountryForRate is UnRepeated(Country)) else if AdoptionConsultantLevel is "Associate Consultant - India" then first(select AssociateConsultantINHourlyRate where CountryForRate is UnRepeated(Country)) else if AdoptionConsultantLevel is "Staff Consultant - India" then first(select StaffConsultantINHourlyRate where CountryForRate is UnRepeated(Country)) else if AdoptionConsultantLevel is "Sr. Consultant - India" then first(select SrConsultantINHourlyRate where CountryForRate is UnRepeated(Country)) else "555")</PrefillValue>
    <DefaultFormat>thousands</DefaultFormat>
    <AuthorNote>Daily Rate with a dynamic default value</AuthorNote>
  </Variable>
  <Variable Compulsory="true" Name="AdoptionNumberofHours" DataType="Integer">
    <Prompt>Number of Hours</Prompt>
    <DefaultFormat>0,0</DefaultFormat>
  </Variable>
  <Variable Compulsory="true" Name="AdoptionNumberofHoursJP" DataType="Float">
    <Prompt>Number of Hours</Prompt>
  </Variable>
  <Variable Name="AdoptionCostValue_Hourly" Computable="true" DataType="Float">
    <Definition>if not FIRST(select CountryRegion where AWSCountry is UnRepeated(Country)) is "APAC" then AdoptionHourlyRate * AdoptionNumberofHours else if FIRST(select CountryRegion where AWSCountry is UnRepeated(Country)) is "APAC" then AdoptionHourlyRate * AdoptionNumberofHoursJP else 0</Definition>
    <DefaultFormat>0,0</DefaultFormat>
  </Variable>
  <Variable Name="AdoptionSubtotal_Hourly" Computable="true" DataType="Float">
    <Definition>sum(collect(if not FIRST(select CountryRegion where AWSCountry is UnRepeated(Country)) is "APAC" then AdoptionHourlyRate * AdoptionNumberofHours else if FIRST(select CountryRegion where AWSCountry is UnRepeated(Country)) is "APAC" then AdoptionHourlyRate * AdoptionNumberofHoursJP else 0))</Definition>
    <DefaultFormat>0,0</DefaultFormat>
    <AuthorNote>Collects and sums all costs to produce a total</AuthorNote>
  </Variable>
  <Variable Compulsory="true" Name="NBPartialAdoptionNumberofHours" DataType="Integer">
    <Prompt>Number of Hours</Prompt>
    <DefaultFormat>0,0</DefaultFormat>
  </Variable>
  <Variable Compulsory="true" Name="BPartialAdoptionNumberofHoursJP" DataType="Float">
    <Prompt>Number of Hours</Prompt>
  </Variable>
  <Variable Compulsory="true" Name="BPartialAdoptionNumberofHours" DataType="Integer">
    <Prompt>Number of Hours</Prompt>
    <DefaultFormat>0,0</DefaultFormat>
  </Variable>
  <Variable Name="BPartialAdoptionCostValue_Hourly" Computable="true" DataType="Float">
    <Definition>if not FIRST(select CountryRegion where AWSCountry is UnRepeated(Country)) is "APAC" then BPartialAdoptionHourlyRate * BPartialAdoptionNumberofHours else if FIRST(select CountryRegion where AWSCountry is UnRepeated(Country)) is "APAC" then BPartialAdoptionHourlyRate * BPartialAdoptionNumberofHoursJP else 0</Definition>
    <DefaultFormat>0,0</DefaultFormat>
  </Variable>
  <Variable Name="BPartialAdoptionSubtotal_Hourly" Computable="true" DataType="Float">
    <Definition>sum(collect(if not FIRST(select CountryRegion where AWSCountry is UnRepeated(Country)) is "APAC" then BPartialAdoptionHourlyRate * BPartialAdoptionNumberofHours else if FIRST(select CountryRegion where AWSCountry is UnRepeated(Country)) is "APAC" then BPartialAdoptionHourlyRate * BPartialAdoptionNumberofHoursJP else 0))</Definition>
    <DefaultFormat>0,0</DefaultFormat>
    <AuthorNote>Collects and sums all costs to produce a total</AuthorNote>
  </Variable>
  <Variable Compulsory="true" Name="NBPartialAdoptionHourlyRate" DataType="Float">
    <Prompt>Hourly Rate</Prompt>
    <PrefillValue>if true and UnRepeated(Country) is "United Kingdom" and UnRepeated(SOWRef) is "Yes, reference to GCloud framework" then tointeger("0") else tonumber(if NBPartialAdoptionConsultantLevel is "Practice Director" then first(select PracticeDirectorHourlyRate where CountryForRate is UnRepeated(Country)) else if NBPartialAdoptionConsultantLevel is "Sr. Practice Manager" then first(select SrPracticeManagerHourlyRate where CountryForRate is UnRepeated(Country)) else if NBPartialAdoptionConsultantLevel is "Practice Manager" then first(select PracticeManagerHourlyRate where CountryForRate is UnRepeated(Country)) else if NBPartialAdoptionConsultantLevel is "Principal Consultant" then first(select PrincipalConsultantHourlyRate where CountryForRate is UnRepeated(Country)) else if NBPartialAdoptionConsultantLevel is "Sr. Consultant" then first(select SeniorConsultantHourlyRate where CountryForRate is UnRepeated(Country)) else if NBPartialAdoptionConsultantLevel is "Staff Consultant" then first(select StaffConsultantHourlyRate where CountryForRate is UnRepeated(Country)) else if NBPartialAdoptionConsultantLevel is "Associate Consultant" then first(select AssociateConsultantHourlyRate where CountryForRate is UnRepeated(Country)) else if NBPartialAdoptionConsultantLevel is "Associate Consultant - India" then first(select AssociateConsultantINHourlyRate where CountryForRate is UnRepeated(Country)) else if NBPartialAdoptionConsultantLevel is "Staff Consultant - India" then first(select StaffConsultantINHourlyRate where CountryForRate is UnRepeated(Country)) else if NBPartialAdoptionConsultantLevel is "Sr. Consultant - India" then first(select SrConsultantINHourlyRate where CountryForRate is UnRepeated(Country)) else "555")</PrefillValue>
    <DefaultFormat>thousands</DefaultFormat>
    <AuthorNote>Daily Rate with a dynamic default value</AuthorNote>
  </Variable>
  <Variable Name="NBPartialAdoptionHourlyRateDefaultValue" Computable="true" DataType="Float">
    <Definition>if true and UnRepeated(Country) is "United Kingdom" and UnRepeated(SOWRef) is "Yes, reference to GCloud framework" then tointeger("0") else tonumber(if NBPartialAdoptionConsultantLevel is "Practice Director" then first(select PracticeDirectorHourlyRate where CountryForRate is UnRepeated(Country)) else if NBPartialAdoptionConsultantLevel is "Sr. Practice Manager" then first(select SrPracticeManagerHourlyRate where CountryForRate is UnRepeated(Country)) else if NBPartialAdoptionConsultantLevel is "Practice Manager" then first(select PracticeManagerHourlyRate where CountryForRate is UnRepeated(Country)) else if NBPartialAdoptionConsultantLevel is "Principal Consultant" then first(select PrincipalConsultantHourlyRate where CountryForRate is UnRepeated(Country)) else if NBPartialAdoptionConsultantLevel is "Sr. Consultant" then first(select SeniorConsultantHourlyRate where CountryForRate is UnRepeated(Country)) else if NBPartialAdoptionConsultantLevel is "Staff Consultant" then first(select StaffConsultantHourlyRate where CountryForRate is UnRepeated(Country)) else if NBPartialAdoptionConsultantLevel is "Associate Consultant" then first(select AssociateConsultantHourlyRate where CountryForRate is UnRepeated(Country)) else if NBPartialAdoptionConsultantLevel is "Associate Consultant - India" then first(select AssociateConsultantINHourlyRate where CountryForRate is UnRepeated(Country)) else if NBPartialAdoptionConsultantLevel is "Staff Consultant - India" then first(select StaffConsultantINHourlyRate where CountryForRate is UnRepeated(Country)) else if NBPartialAdoptionConsultantLevel is "Sr. Consultant - India" then first(select SrConsultantINHourlyRate where CountryForRate is UnRepeated(Country)) else "555")</Definition>
    <DefaultFormat>thousands</DefaultFormat>
  </Variable>
  <Variable Compulsory="true" Name="PPAEDPDiscountNumberofHours" DataType="Integer">
    <Prompt>Number of Hours</Prompt>
    <DefaultFormat>0,0</DefaultFormat>
  </Variable>
  <Variable Name="NBPartialAdoptionSubtotal_Hourly" Computable="true" DataType="Float">
    <Definition>sum(collect(if not FIRST(select CountryRegion where AWSCountry is UnRepeated(Country)) is "APAC" then NBPartialAdoptionHourlyRate * NBPartialAdoptionNumberofHours else if FIRST(select CountryRegion where AWSCountry is UnRepeated(Country)) is "APAC" then NBPartialAdoptionHourlyRate * NBPartialAdoptionNumberofHoursJP else 0))</Definition>
    <DefaultFormat>0,0</DefaultFormat>
    <AuthorNote>Collects and sums all costs to produce a total</AuthorNote>
  </Variable>
  <Variable Name="NBPartialAdoptionCostValue_Hourly" Computable="true" DataType="Float">
    <Definition>if not FIRST(select CountryRegion where AWSCountry is UnRepeated(Country)) is "APAC" then NBPartialAdoptionHourlyRate * NBPartialAdoptionNumberofHours else if FIRST(select CountryRegion where AWSCountry is UnRepeated(Country)) is "APAC" then NBPartialAdoptionHourlyRate * NBPartialAdoptionNumberofHoursJP else 0</Definition>
    <DefaultFormat>0,0</DefaultFormat>
  </Variable>
  <Variable Compulsory="true" Name="PPAEDPDiscountHourlyRate" DataType="Float">
    <Prompt>Hourly Rate</Prompt>
    <PrefillValue>if true and UnRepeated(Country) is "United Kingdom" and UnRepeated(SOWRef) is "Yes, reference to GCloud framework" then tointeger("0") else tonumber(if PPAEDPDiscountConsultantLevel is "Practice Director" then first(select PracticeDirectorHourlyRate where CountryForRate is UnRepeated(Country)) else if PPAEDPDiscountConsultantLevel is "Sr. Practice Manager" then first(select SrPracticeManagerHourlyRate where CountryForRate is UnRepeated(Country)) else if PPAEDPDiscountConsultantLevel is "Practice Manager" then first(select PracticeManagerHourlyRate where CountryForRate is UnRepeated(Country)) else if PPAEDPDiscountConsultantLevel is "Principal Consultant" then first(select PrincipalConsultantHourlyRate where CountryForRate is UnRepeated(Country)) else if PPAEDPDiscountConsultantLevel is "Sr. Consultant" then first(select SeniorConsultantHourlyRate where CountryForRate is UnRepeated(Country)) else if PPAEDPDiscountConsultantLevel is "Staff Consultant" then first(select StaffConsultantHourlyRate where CountryForRate is UnRepeated(Country)) else if PPAEDPDiscountConsultantLevel is "Associate Consultant" then first(select AssociateConsultantHourlyRate where CountryForRate is UnRepeated(Country)) else if PPAEDPDiscountConsultantLevel is "Associate Consultant - India" then first(select AssociateConsultantINHourlyRate where CountryForRate is UnRepeated(Country)) else if PPAEDPDiscountConsultantLevel is "Staff Consultant - India" then first(select StaffConsultantINHourlyRate where CountryForRate is UnRepeated(Country)) else if PPAEDPDiscountConsultantLevel is "Sr. Consultant - India" then first(select SrConsultantINHourlyRate where CountryForRate is UnRepeated(Country)) else "555")</PrefillValue>
    <DefaultFormat>thousands</DefaultFormat>
    <AuthorNote>Daily Rate with a dynamic default value</AuthorNote>
  </Variable>
  <Variable Name="PPAEDPDiscountHourlyRateDefaultValue" Computable="true" DataType="Float">
    <Definition>if true and UnRepeated(Country) is "United Kingdom" and UnRepeated(SOWRef) is "Yes, reference to GCloud framework" then tointeger("0") else tonumber(if PPAEDPDiscountConsultantLevel is "Practice Director" then first(select PracticeDirectorHourlyRate where CountryForRate is UnRepeated(Country)) else if PPAEDPDiscountConsultantLevel is "Sr. Practice Manager" then first(select SrPracticeManagerHourlyRate where CountryForRate is UnRepeated(Country)) else if PPAEDPDiscountConsultantLevel is "Practice Manager" then first(select PracticeManagerHourlyRate where CountryForRate is UnRepeated(Country)) else if PPAEDPDiscountConsultantLevel is "Principal Consultant" then first(select PrincipalConsultantHourlyRate where CountryForRate is UnRepeated(Country)) else if PPAEDPDiscountConsultantLevel is "Sr. Consultant" then first(select SeniorConsultantHourlyRate where CountryForRate is UnRepeated(Country)) else if PPAEDPDiscountConsultantLevel is "Staff Consultant" then first(select StaffConsultantHourlyRate where CountryForRate is UnRepeated(Country)) else if PPAEDPDiscountConsultantLevel is "Associate Consultant" then first(select AssociateConsultantHourlyRate where CountryForRate is UnRepeated(Country)) else if PPAEDPDiscountConsultantLevel is "Associate Consultant - India" then first(select AssociateConsultantINHourlyRate where CountryForRate is UnRepeated(Country)) else if PPAEDPDiscountConsultantLevel is "Staff Consultant - India" then first(select StaffConsultantINHourlyRate where CountryForRate is UnRepeated(Country)) else if PPAEDPDiscountConsultantLevel is "Sr. Consultant - India" then first(select SrConsultantINHourlyRate where CountryForRate is UnRepeated(Country)) else "555")</Definition>
    <DefaultFormat>thousands</DefaultFormat>
  </Variable>
  <Variable Name="AdoptionHourlyRateDefaultValue" Computable="true" DataType="Float">
    <Definition>if true and UnRepeated(Country) is "United Kingdom" and UnRepeated(SOWRef) is "Yes, reference to GCloud framework" then tointeger("0") else tonumber(if AdoptionConsultantLevel is "Practice Director" then first(select PracticeDirectorHourlyRate where CountryForRate is UnRepeated(Country)) else if AdoptionConsultantLevel is "Sr. Practice Manager" then first(select SrPracticeManagerHourlyRate where CountryForRate is UnRepeated(Country)) else if AdoptionConsultantLevel is "Practice Manager" then first(select PracticeManagerHourlyRate where CountryForRate is UnRepeated(Country)) else if AdoptionConsultantLevel is "Principal Consultant" then first(select PrincipalConsultantHourlyRate where CountryForRate is UnRepeated(Country)) else if AdoptionConsultantLevel is "Sr. Consultant" then first(select SeniorConsultantHourlyRate where CountryForRate is UnRepeated(Country)) else if AdoptionConsultantLevel is "Staff Consultant" then first(select StaffConsultantHourlyRate where CountryForRate is UnRepeated(Country)) else if AdoptionConsultantLevel is "Associate Consultant" then first(select AssociateConsultantHourlyRate where CountryForRate is UnRepeated(Country)) else if AdoptionConsultantLevel is "Associate Consultant - India" then first(select AssociateConsultantINHourlyRate where CountryForRate is UnRepeated(Country)) else if AdoptionConsultantLevel is "Staff Consultant - India" then first(select StaffConsultantINHourlyRate where CountryForRate is UnRepeated(Country)) else if AdoptionConsultantLevel is "Sr. Consultant - India" then first(select SrConsultantINHourlyRate where CountryForRate is UnRepeated(Country)) else "555")</Definition>
  </Variable>
  <Variable Compulsory="true" Name="PPAEDPDiscountNumberofHoursJP" DataType="Float">
    <Prompt>Number of Hours</Prompt>
  </Variable>
  <Variable Name="PPAEDPDiscountCostValue_Hourly" Computable="true" DataType="Float">
    <Definition>if not FIRST(select CountryRegion where AWSCountry is UnRepeated(Country)) is "APAC" then PPAEDPDiscountHourlyRate * PPAEDPDiscountNumberofHours else if FIRST(select CountryRegion where AWSCountry is UnRepeated(Country)) is "APAC" then PPAEDPDiscountHourlyRate * PPAEDPDiscountNumberofHoursJP else 0</Definition>
    <DefaultFormat>0,0</DefaultFormat>
  </Variable>
  <Variable Name="PPAEDPDiscountSubtotal_Hourly" Computable="true" DataType="Float">
    <Definition>sum(collect(if not FIRST(select CountryRegion where AWSCountry is UnRepeated(Country)) is "APAC" then PPAEDPDiscountHourlyRate * PPAEDPDiscountNumberofHours else if FIRST(select CountryRegion where AWSCountry is UnRepeated(Country)) is "APAC" then PPAEDPDiscountHourlyRate * PPAEDPDiscountNumberofHoursJP else 0))</Definition>
    <DefaultFormat>0,0</DefaultFormat>
    <AuthorNote>Collects and sums all costs to produce a total</AuthorNote>
  </Variable>
  <Variable Name="Hourly_instead_of_Daily_Rates_CALC" Computable="true" DataType="Boolean">
    <Definition>false</Definition>
  </Variable>
  <Variable Name="BPartialAdoptionHourlyRateDefaultValue" Computable="true" DataType="Float">
    <Definition>if true and UnRepeated(Country) is "United Kingdom" and UnRepeated(SOWRef) is "Yes, reference to GCloud framework" then tointeger("0") else tonumber(if BPartialAdoptionConsultantLevel is "Practice Director" then first(select PracticeDirectorHourlyRate where CountryForRate is UnRepeated(Country)) else if BPartialAdoptionConsultantLevel is "Sr. Practice Manager" then first(select SrPracticeManagerHourlyRate where CountryForRate is UnRepeated(Country)) else if BPartialAdoptionConsultantLevel is "Practice Manager" then first(select PracticeManagerHourlyRate where CountryForRate is UnRepeated(Country)) else if BPartialAdoptionConsultantLevel is "Principal Consultant" then first(select PrincipalConsultantHourlyRate where CountryForRate is UnRepeated(Country)) else if BPartialAdoptionConsultantLevel is "Sr. Consultant" then first(select SeniorConsultantHourlyRate where CountryForRate is UnRepeated(Country)) else if BPartialAdoptionConsultantLevel is "Staff Consultant" then first(select StaffConsultantHourlyRate where CountryForRate is UnRepeated(Country)) else if BPartialAdoptionConsultantLevel is "Associate Consultant" then first(select AssociateConsultantHourlyRate where CountryForRate is UnRepeated(Country)) else if BPartialAdoptionConsultantLevel is "Associate Consultant - India" then first(select AssociateConsultantINHourlyRate where CountryForRate is UnRepeated(Country)) else if BPartialAdoptionConsultantLevel is "Staff Consultant - India" then first(select StaffConsultantINHourlyRate where CountryForRate is UnRepeated(Country)) else if BPartialAdoptionConsultantLevel is "Sr. Consultant - India" then first(select SrConsultantINHourlyRate where CountryForRate is UnRepeated(Country)) else "555")</Definition>
    <DefaultFormat>thousands</DefaultFormat>
  </Variable>
  <Variable Name="CurncySym" DataType="String">
    <Prompt>CurncySym</Prompt>
  </Variable>
  <Variable Compulsory="true" Name="NBPartialAdoptionNumberofHoursJP" DataType="Float">
    <Prompt>Number of Hours</Prompt>
  </Variable>
  <Variable Compulsory="true" Name="Fallback_Clarify_VMS_Selection_Other" DataType="String">
    <Prompt>Name of other online portal:</Prompt>
  </Variable>
  <Variable Name="Deliverables_or_Work_Products_uc_pl" Computable="true" DataType="String">
    <Definition>if Country is "Japan" then "Work Products" else "Deliverables"</Definition>
  </Variable>
  <Variable Name="deliverables_or_work_products_lc_pl" Computable="true" DataType="String">
    <Definition>if Country is "Japan" then "work products" else "deliverables"</Definition>
  </Variable>
  <Variable SaveInSession="true" Name="Deliverables_Milestones_Work_Products_uc_pl" Computable="true" DataType="String">
    <Definition>if Country is "Japan" and (if Member("Launch Offering - Connected Factory (Firm Fixed Price)", ServiceOfferings) or Member("Scale Offering - Database Migration Accelerator DMA (Firm Fixed Price)", ServiceOfferings) then "Deliverables" else FFP_Deliverables_Milestones) is "Milestones and Deliverables" then "Milestones and Work Products" else if not Country = "Japan" and (if Member("Launch Offering - Connected Factory (Firm Fixed Price)", ServiceOfferings) or Member("Scale Offering - Database Migration Accelerator DMA (Firm Fixed Price)", ServiceOfferings) then "Deliverables" else FFP_Deliverables_Milestones) is "Milestones and Deliverables" then "Milestones and Deliverables" else if Country is "Japan" and (if Member("Launch Offering - Connected Factory (Firm Fixed Price)", ServiceOfferings) or Member("Scale Offering - Database Migration Accelerator DMA (Firm Fixed Price)", ServiceOfferings) then "Deliverables" else FFP_Deliverables_Milestones) is "Deliverables Only" then "Work Products" else if not Country = "Japan" and (if Member("Launch Offering - Connected Factory (Firm Fixed Price)", ServiceOfferings) or Member("Scale Offering - Database Migration Accelerator DMA (Firm Fixed Price)", ServiceOfferings) then "Deliverables" else FFP_Deliverables_Milestones) is "Deliverables Only" then "Deliverables" else if (if Member("Launch Offering - Connected Factory (Firm Fixed Price)", ServiceOfferings) or Member("Scale Offering - Database Migration Accelerator DMA (Firm Fixed Price)", ServiceOfferings) then "Deliverables" else FFP_Deliverables_Milestones) is "Milestones Only" then "Milestones" else ""</Definition>
  </Variable>
  <Variable AutoTrim="true" Name="WOGA3.0" Computable="true" DataType="Boolean">
    <Definition>DTA_WOGA_Customer_YN and
DTA_WOGA_2or3 is "3.0"</Definition>
  </Variable>
  <Variable Compulsory="true" InputMethod="ButtonList" Name="Fallback_Modify_or_Limit_Scope_of_Access_WWPS" DataType="Boolean">
    <Prompt>Access Requirements - Is Customer requesting to modify or limit AWS’s scope of access?</Prompt>
    <Guidance>Please refer to &lt;A href="https://legal.amazon.com/sites/AWS-Collab/agreementresources/Sherpa/ProServeGuide/SitePages/Tool.aspx#header" target=""&gt;&lt;SPAN&gt;&lt;U&gt;&lt;FONT color="Blue"&gt;ProServe Guide&lt;/FONT&gt;&lt;/U&gt;&lt;/SPAN&gt;&lt;/A&gt;&lt;SPAN&gt; Fallback 9.0-1&lt;/SPAN&gt;&lt;P&gt;If you select &lt;B&gt;No&lt;/B&gt; the Additional Term will read &amp;quot;Customer will provide AWS with timely and appropriate access to personnel, documentation, equipment, source code, data, systems, and facilities as reasonably required by AWS to perform this SOW.&amp;quot;&lt;/P&gt;If you select &lt;B&gt;Yes&lt;/B&gt;, you will have the opportunity to remove one or more options.</Guidance>
    <PrefillValue>false</PrefillValue>
  </Variable>
  <Variable InputMethod="ButtonList" Name="CustomerResponsibilities_WWPS" DataType="String*">
    <Prompt>Select one or more of the following {if Country is "Australia" then "Assumptions" else "Customer Responsibilities"}.</Prompt>
    <Preamble>&lt;B&gt;{if false then "Note: When pre-discount value exceeds $5M, the following will always be included \"At the beginning of the Project, Customer will participate in a Long Range Planning (\“LRP\”) process designed to create alignment across all key stakeholders of the Project.  Customer will participate in additional LRP sessions every 60-90 days during the Project to reconfirm stakeholder goals and refresh the Project roadmap and supporting backlog.\"" else ""}&lt;/B&gt;</Preamble>
    <StaticSelection>Customer will provide support and approval from its business stakeholders, application owners, IT infrastructure team, and security as well as any necessary exceptions to standard processes to execute on the Project.</StaticSelection>
    <StaticSelection>Active participation of Customer subject matter experts and full-time staffing of Customer employees, contractors, and third parties necessary to successfully execute on the Project.</StaticSelection>
    <StaticSelection>Customer will establish and make available a communication plan and escalation path to quickly resolve risks and issues in connection with this Project.</StaticSelection>
    <StaticSelection>Customer will make available on a timely basis such Customer staff who will support AWS in the execution of the tasks described in this SOW.</StaticSelection>
    <StaticSelection>Customer will establish a dedicated team to work with the AWS consultants on the Project contemplated by this SOW.</StaticSelection>
    <StaticSelection>Customer will provide feedback to AWS in a timely manner to allow the Project to proceed in accordance with any agreed timelines. AWS's compliance with the estimated timelines stated under this SOW is dependent on Customer's timely co-operation under this SOW.</StaticSelection>
    <StaticSelection>Customer's executive leadership will prioritize the Project contemplated by this SOW and will provide the resources required to produce the deliverables and achieve the desired outcomes under this SOW.</StaticSelection>
    <StaticSelection>Customer's executive leadership, as well as program sponsors, will meet weekly, as necessary, to unblock Project issues.</StaticSelection>
    <StaticSelection>Customer commits to change or create policy exceptions to achieve the Project outcomes as required.</StaticSelection>
    <StaticSelection>Customer will implement security firewall configuration changes and obtain security policy approval to support the Project as required.</StaticSelection>
    <StaticSelection>Customer will conduct an hour of weekly meetings with technical and partner teams.</StaticSelection>
    <StaticSelection>Customer will be responsible for the implementation and operation of the solutions.</StaticSelection>
    <StaticSelection>Customer will respond or provide feedback to AWS in a timely manner to allow the Project to proceed in accordance with any agreed timelines. If Customer delays or pauses the Project for two weeks or more, then AWS may pause the Services, and upon re-commencing the services, AWS may utilize different resources and re-schedule a new project kickoff meeting.</StaticSelection>
    <StaticSelection>Custom</StaticSelection>
  </Variable>
  <Variable InputMethod="ButtonList" Name="WWCS" DataType="Boolean">
    <Prompt>WWCS</Prompt>
  </Variable>
  <Variable Compulsory="true" InputMethod="ButtonList" Name="Supercharged" DataType="Boolean">
    <Prompt>Is this a SuperCharge SOW?</Prompt>
  </Variable>
  <Variable Compulsory="true" InputMethod="ButtonList" Name="HIPAA_aka_PHI_SOW" DataType="Boolean">
    <Prompt>Will our consultants have any access to customer workloads containing Protected Health Information (PHI) under this SOW?</Prompt>
    <Guidance>Protected Health Information (PHI) is any consumer or patient data related to healthcare, clinical trials and biopharma. This includes patient name(s) and date of birth (DOBs), e-mail addresses, and ZIP codes – any data which can be used to identify an individual in a medical record setting.</Guidance>
    <PrefillValue>false</PrefillValue>
  </Variable>
  <Variable Name="HIPAA_Describe_PHI_data_sets" DataType="String">
    <Prompt>Describe the PHI data sets.</Prompt>
    <Guidance>Please describe in a few words the PHI data sets the AWS team will have access to during this engagement. E.g The PHI to which AWS will be provided such access will be limited to Customer’s ACME application.</Guidance>
  </Variable>
  <Variable Depth="6" Name="HIPAA_Account_ID" DataType="String">
    <Prompt>Account ID(s):</Prompt>
    <Guidance>Enter each Account ID on a new line</Guidance>
  </Variable>
  <Variable InputMethod="ButtonList" Name="Full_time_Basis_WWPS" DataType="Boolean">
    <Prompt>Will each consultant work on a full-time basis?”</Prompt>
    <PrefillValue>false</PrefillValue>
  </Variable>
  <Variable InputMethod="Calendar" Name="HIPAA_BAA_Effective_Date" DataType="Date">
    <Prompt>What is the effective date of the Business associate addendum:</Prompt>
  </Variable>
  <Variable Name="HIPAA_Counter" DataType="Integer">
    <Prompt>HIPAA_Counter</Prompt>
  </Variable>
  <Variable InputMethod="ButtonList" Name="Account_IDs_Known" DataType="Boolean">
    <Prompt>Do you have Account IDs to enter?</Prompt>
  </Variable>
  <Variable Compulsory="true" InputMethod="ButtonList" Name="PartnerOrCustomer_QuestionB_WWPS" DataType="Boolean">
    <Prompt>Is this SOW in support of a Partner (that advises the government regarding the selection and use of IT products and services) where the work is done for a government end customer/user (i.e. aka a project “for the benefit of” the government end customer/user)?</Prompt>
    <PrefillValue>false</PrefillValue>
  </Variable>
  <Variable Compulsory="true" InputMethod="ButtonList" Name="PartnerOrCustomer_QuestionA_WWPS" DataType="Boolean">
    <Prompt>Is this SOW in support of a Partner where the work is done for a government end customer/user (i.e. aka a project “for the benefit of” the government end customer/user)?</Prompt>
    <PrefillValue>true</PrefillValue>
  </Variable>
  <Variable Compulsory="true" InputMethod="ButtonList" Name="PartnerOrCustomer_WWPS_FBO_Partner" DataType="Boolean">
    <Prompt>Is this SOW in support of a Partner where the work is done for a government end customer/user (i.e. aka a project “for the benefit of” the government end customer/user)?</Prompt>
  </Variable>
  <Variable Name="DTA" DataType="Integer">
    <Prompt>DTA</Prompt>
  </Variable>
  <Variable Name="Customer_Responsilbilities_OR_Assumptions" Computable="true" DataType="String">
    <Definition>if Country is "Australia" then "Assumptions" else "Customer Responsibilities"</Definition>
  </Variable>
  <Variable Name="CustomerResponsibilities_DTA_WOGA" DataType="String">
    <Prompt>CustomerResponsibilities_DTA_WOGA</Prompt>
  </Variable>
  <Variable Name="COMMERCIAL" Computable="true" DataType="Boolean">
    <Definition>not true</Definition>
  </Variable>
  <Variable InputMethod="ButtonList" Name="CustomerResponsibilities_WWPS_DTA_WOGA" DataType="String*">
    <Prompt>Select one or more of the following {if Country is "Australia" then "Assumptions" else "Customer Responsibilities"}.</Prompt>
    <Preamble>&lt;B&gt;{if false then "Note: When pre-discount value exceeds $5M, the following will always be included \"At the beginning of the Project, Customer will participate in a Long Range Planning (\“LRP\”) process designed to create alignment across all key stakeholders of the Project.  Customer will participate in additional LRP sessions every 60-90 days during the Project to reconfirm stakeholder goals and refresh the Project roadmap and supporting backlog.\"" else ""}&lt;/B&gt;</Preamble>
    <StaticSelection>Customer will provide support and approval from its business stakeholders, application owners, IT infrastructure team, and security as well as any necessary exceptions to standard processes to execute on the Project.</StaticSelection>
    <StaticSelection>Active participation of Customer subject matter experts and full-time staffing of Customer employees, contractors, and third parties necessary to successfully execute on the Project.</StaticSelection>
    <StaticSelection>Customer will establish and make available a communication plan and escalation path to quickly resolve risks and issues in connection with this Project.</StaticSelection>
    <StaticSelection>Customer will make available on a timely basis such Customer staff who will support AWS in the execution of the tasks described in this SOW.</StaticSelection>
    <StaticSelection>Customer will establish a dedicated team to work with the AWS consultants on the Project contemplated by this SOW.</StaticSelection>
    <StaticSelection>Customer will provide feedback to AWS in a timely manner to allow the Project to proceed in accordance with any agreed timelines. AWS's compliance with the estimated timelines stated under this SOW is dependent on Customer's timely co-operation under this SOW.</StaticSelection>
    <StaticSelection>Customer's executive leadership will prioritize the Project contemplated by this SOW and will provide the resources required to produce the deliverables and achieve the desired outcomes under this SOW.</StaticSelection>
    <StaticSelection>Customer's executive leadership, as well as program sponsors, will meet weekly, as necessary, to unblock Project issues.</StaticSelection>
    <StaticSelection>Customer commits to change or create policy exceptions to achieve the Project outcomes as required.</StaticSelection>
    <StaticSelection>Customer will implement security firewall configuration changes and obtain security policy approval to support the Project as required.</StaticSelection>
    <StaticSelection>Customer will conduct an hour of weekly meetings with technical and partner teams.</StaticSelection>
    <StaticSelection>Customer will be responsible for the implementation and operation of the solutions.</StaticSelection>
    <StaticSelection>Customer will respond or provide feedback to AWS in a timely manner to allow the Project to proceed in accordance with any agreed timelines. If Customer delays or pauses the Project for two weeks or more, then AWS may pause the Services, and upon re-commencing the services, AWS may utilize different resources and re-schedule a new project kickoff meeting.</StaticSelection>
    <StaticSelection>Customer will provide AWS with access to personnel, documentation, equipment, source code, data, systems, and facilities as reasonably required by AWS to perform this SOW.</StaticSelection>
    <StaticSelection>Customer will provide and secure engagement tools (e.g. Jira, Git Integration, Confluence, Draw.io, Bluescape, etc.) to support the Project and provide for communication, collaboration, and tracking to maintain engagement governance and ongoing Customer operations.</StaticSelection>
    <StaticSelection>Custom</StaticSelection>
  </Variable>
  <Variable Name="GCLOUD" Computable="true" DataType="Boolean">
    <Definition>true and
Country is "United Kingdom" and
SOWRef is "Yes, reference to GCloud framework"</Definition>
  </Variable>
  <Variable InputMethod="ButtonList" Name="PartnerOrCustomer_WWP" DataType="Boolean">
    <Prompt>PartnerOrCustomer_WWP</Prompt>
  </Variable>
  <Variable Name="End_User_Name_WWPS_APAC" DataType="String">
    <Prompt>Name of End User&amp;quot;</Prompt>
  </Variable>
  <Variable InputMethod="ButtonList" Name="Deliverables_Custom_DTA_WOGA" DataType="Boolean">
    <Prompt>Would you like to add more items to the list of Deliverables?</Prompt>
  </Variable>
  <Variable Depth="6" Name="DeliverableDetails_AU" DataType="String">
    <Prompt>Deliverable(s) that AWS will provide:</Prompt>
    <Guidance>List the deliverables AWS will provide above. Do not include any list numbering or bullets.&lt;P&gt;Each new line item will be displayed as part of a numbered list in the SOW.  &lt;/P&gt;Note: Any line breaks after the deliverable text will generate an additional list items. To avoid this please delete any trailing line breaks.</Guidance>
    <AuthorNote>Repeating series of Deliverables, for Commercial deals.</AuthorNote>
  </Variable>
  <Variable InputMethod="ButtonList" Name="RateT" DataType="Boolean">
    <Prompt>RateT</Prompt>
  </Variable>
  <Variable Name="COMMERCIAL_FFP" Computable="true" DataType="Boolean">
    <Definition>not true and
"Time and materials" is "Firm fixed price"</Definition>
  </Variable>
  <Variable InputMethod="ButtonList" Name="COMMERCIALS" DataType="Boolean">
    <Prompt>COMMERCIALS</Prompt>
  </Variable>
  <Variable Name="Deliverables_Term_CALC" Computable="true" DataType="String">
    <Definition>if Member("Scale Offering - Database Migration Accelerator DMA (Firm Fixed Price)", ServiceOfferings) or Member("Launch Offering - Connected Factory (Firm Fixed Price)", ServiceOfferings) then "Deliverable Schedule" else if (if Member("Launch Offering - Connected Factory (Firm Fixed Price)", ServiceOfferings) or Member("Scale Offering - Database Migration Accelerator DMA (Firm Fixed Price)", ServiceOfferings) then "Deliverables" else FFP_Deliverables_Milestones) is "Milestones and Deliverables" then "Deliverable or Payment Milestone Schedule" else "Deliverable Schedule"</Definition>
  </Variable>
  <Variable Name="COMMERCIAL_TM" Computable="true" DataType="Boolean">
    <Definition>not true and
"Time and materials" is "Time and materials"</Definition>
  </Variable>
  <Variable Name="WWPS_TM" Computable="true" DataType="Boolean">
    <Definition>true and
"Time and materials" is "Time and materials"</Definition>
  </Variable>
  <Variable Name="WWPS_FFP" Computable="true" DataType="Boolean">
    <Definition>true and
"Time and materials" is "Firm fixed price"</Definition>
  </Variable>
  <Variable Compulsory="true" InputMethod="ButtonList" Name="Value_Over_AU4M" DataType="Boolean">
    <Prompt>If the contract is with an Australian federal government customer, is the work part of a procurement with a total value above AU$4M (GST inclusive) across all services?</Prompt>
    <Preamble>Australian federal and New South Wales governments have policies about how quickly AWS pays certain subcontractors.  If this work is for an Australian federal or NSW government customer, please answer the following:</Preamble>
    <Guidance>If you do not know, assume that the answer is “Yes”. If the contract is with a NSW government customer, is the contract worth AU$7.5M or more, including GST?</Guidance>
  </Variable>
  <Variable Compulsory="true" InputMethod="ButtonList" Name="Sub_Over_AU1M" DataType="Boolean">
    <Prompt>Will Amazon engage subcontractors for the work?  If the contract is with an Australian federal government customer, (i) is the value of any subcontract up to AU$1M? or (ii) is the value of any subcontract over AU$4M?</Prompt>
    <Guidance>**If no to (a) or (b), the policies do not apply.  If yes to (a) and (b), (i) accounts payable needs to change the payment process for these subcontracts so that AWS pays the subcontractors within the 20 day period required by the policies. If yes to (a) and (b) (ii) you will need to obtain a satisfactory and valid Statement of Tax Record from the subcontractor prior to entering into the subcontract.</Guidance>
  </Variable>
  <Variable Compulsory="true" InputMethod="ButtonList" Name="Ticket_for_Legal" DataType="String">
    <StaticSelection>I confirm that I will attach to the relevant ticket when requesting for legal review, the email agreement from sherbele@amazon.com to provide details of each subcontract to accounts payable via SIM (C: Accounts Payable-Corporate, T: Invoice Processing, I: Compliance Related Payment-AU), to open the PO promptly, and to pay the subcontractor within 20 days. This is because Australian federal and New South Wales governments have policies about how quickly AWS pays certain subcontractors, and accounts payable needs to change the payment process for these subcontracts so that AWS pays the subcontractors within the 20 day period required by the policies.</StaticSelection>
  </Variable>
  <Variable Name="RateTypeGuidance" Computable="true" DataType="String">
    <Definition>if "Time and materials" is "Firm fixed price" then "For WWCS Firm Fixed Price SOW guidance and requirements please refer to: &lt;a href=https://w.amazon.com/bin/view/AWS/Teams/Proserve/Contract_Management/Fixed_Price/ target=_blank&gt; &lt;U&gt;&lt;Font color-Blue&gt;ProServe Fixed Price SOWs&lt;/U&gt;&lt;/font color=blue&gt;&lt;/a&gt;  Please note a Deal Quality Review is required for all WWCS Firm Fixed Price SOWs, regardless of total amount." else ""</Definition>
  </Variable>
  <Variable Compulsory="true" InputMethod="ButtonList" Name="ANY_AUSTRALIAN_GOVT_YN" DataType="Boolean">
    <Prompt>Is this SOW for an Australian federal or NSW government customer?</Prompt>
    <Guidance>Australian federal and New South Wales governments have policies about how quickly AWS pays certain subcontractors and tax records that AWS must hold in relation to subcontractors. If this work is for an Australian federal or NSW government customer, please answer the following:  If the contract is with an Australian federal government customer, is the work part of a procurement with a total value above AU$4M (GST inclusive) across all services?</Guidance>
  </Variable>
  <Variable InputMethod="ButtonList" Name="PartnerOrCustomer_WWPS_FBO_Partner_Greater_Discount" DataType="Boolean">
    <Prompt>Does this SOW include a discount or adoption incentive that is greater than Customer’s standard Partner Discount under the WWPS ProServe Partner Discount Program (or some other agreed upon discount with Customer)? &lt;I&gt;If yes, then you must add a separate line item in the Schedule of Rates for the One Time Discount or One Time Adoption Incentive.&lt;/I&gt;</Prompt>
  </Variable>
  <Variable Compulsory="true" InputMethod="ButtonList" Name="Customer_PO_Number_YN" DataType="Boolean">
    <Prompt>Does the customer have a PO # that they want to reference?</Prompt>
    <Guidance>&lt;I&gt;Is your customer PO driven? Please have the conversation with procurement prior to contract execution.&lt;/I&gt;</Guidance>
  </Variable>
  <Variable Compulsory="true" Name="Customer_PO_Number_NU" DataType="String">
    <Prompt>If the customer requests that their PO number appears in the SOW, please provide it here:</Prompt>
  </Variable>
  <Variable InputMethod="SelectList" Name="DTA_WOGA_FYI" DataType="String">
    <Guidance>&lt;SPAN&gt;The updated DTA WOGA template will be pushed out live on Contract Central as a separate template soon. We will provide an update over email when that is completed. In the meantime, to access a copy of the updated DTA WOGA template, please visit &lt;/SPAN&gt;&lt;A href="https://amazon.awsapps.com/workdocs/index.html#/folder/8da247f6145765a3b0f384ad6bb8ff0fbbd6b70b55e1168755cf8c6cafe22870" target="_blank"&gt;&lt;SPAN&gt;&lt;U&gt;&lt;FONT color="Blue"&gt;https://amazon.awsapps.com/workdocs/index.html#/folder/8da247f6145765a3b0f384ad6bb8ff0fbbd6b70b55e1168755cf8c6cafe22870&lt;/FONT&gt;&lt;/U&gt;&lt;/SPAN&gt;&lt;/A&gt;&lt;SPAN&gt;. &lt;/SPAN&gt;</Guidance>
    <StaticSelection>I confirm</StaticSelection>
  </Variable>
  <Variable InputMethod="ButtonList" Name="SG_PROJECT" DataType="Boolean">
    <Prompt>SG_PROJECT</Prompt>
  </Variable>
  <Variable Depth="6" Name="Assumptions_AU_WOGA" DataType="String">
    <Prompt>Subject to the Universal SOW Terms – Selection below, Customer acknowledges and agrees to the terms in Exhibit B Sections 10 and 22.  In addition, AWS and Customer acknowledge the following (specify parameters that define the limits, boundaries or approach to the scope of work and those that are relevant to the role of both AWS and the Customer, if applicable):</Prompt>
  </Variable>
  <Variable Depth="6" Name="DTA_Security_Clearance" DataType="String">
    <Prompt>Any security clearance requirements should be captured in this section.  This should not require DTA approval.</Prompt>
  </Variable>
  <Variable Depth="6" Name="ActivityDetails" DataType="String">
    <Prompt>Deliverable(s) that AWS will provide:</Prompt>
    <Guidance>&lt;SPAN&gt;Clearly identify the deliverable(s) to be created and provided by AWS to the customer. Say what the deliverable is (e.g., playbook, CloudFormation template, etc.). Do not be over descriptive or be granular when identifying the deliverable(s).
Example:
General best practices on designing secure architecture.
Architecture diagram of Customer&amp;#39;s current on-premises infrastructure.&lt;/SPAN&gt;</Guidance>
    <AuthorNote>Repeating series of Deliverables, for Commercial deals.</AuthorNote>
  </Variable>
  <Variable Name="SG_GOVT" Computable="true" DataType="Boolean">
    <Definition>Country is "Singapore" and
SG_Type is "The whole of Singapore government i.e. any government entities in Singapore including ministries, agencies and statutory boards, excluding the whole of defence community in Singapore)"</Definition>
  </Variable>
  <Variable Name="SG_DEFENCE" Computable="true" DataType="Boolean">
    <Definition>Country is "Singapore" and
SG_Type is "The whole of defence community in Singapore including Ministry of Defence, Defence Science and Technology Agency and other defence agencies/depts"</Definition>
  </Variable>
  <Variable Name="ActivityRowCount" DataType="Integer">
    <Prompt>Number of Deliverables</Prompt>
  </Variable>
  <Variable Compulsory="true" InputMethod="ButtonList" Name="SG_Type" DataType="String">
    <Prompt>Which Customer is this Project SOW for?</Prompt>
    <Guidance>&lt;SPAN&gt;If your customer does not fall under the above options, please use this link to create your &lt;/SPAN&gt;&lt;A href="https://contractcentral.amazon.com/contract/create?quicklinkid=d1a639f8-6518-4365-9ac2-f1ca9370c4a3" target="_blank"&gt;&lt;SPAN&gt;&lt;U&gt;&lt;FONT color="Blue"&gt;SOW&lt;/FONT&gt;&lt;/U&gt;&lt;/SPAN&gt;&lt;/A&gt;&lt;SPAN&gt;.&lt;/SPAN&gt;</Guidance>
    <StaticSelection>The whole of Singapore government i.e. any government entities in Singapore including ministries, agencies and statutory boards, excluding the whole of defence community in Singapore)</StaticSelection>
    <StaticSelection>The whole of defence community in Singapore including Ministry of Defence, Defence Science and Technology Agency and other defence agencies/depts</StaticSelection>
  </Variable>
  <Variable Compulsory="true" Depth="6" Name="Customer_Input_AU_SG_Assumptions" DataType="String">
    <Prompt>Subject to the Universal SOW Terms – Selection below, Customer acknowledges and agrees to the terms in {if Country is "Australia" and (DTA_WOGA_Customer_YN and DTA_WOGA_2or3 is "3.0") then "Annexure 1, Section 21.1(b)(i)" else "Exhibit B Sections 10 and 22"}.  In addition, AWS and Customer acknowledge the following (specify parameters that define the limits, boundaries or approach to the scope of work and those that are relevant to the role of both AWS and the Customer, if applicable):</Prompt>
    <Guidance>use a line return to get a new numbered item</Guidance>
  </Variable>
  <Variable InputMethod="ButtonList" Name="UST_Mach" DataType="Boolean">
    <Prompt>UST_Mach</Prompt>
  </Variable>
  <Variable InputMethod="ButtonList" Name="UST_Steering_Committee" DataType="Boolean">
    <Prompt>Will a Steering Committee be established for this SOW?</Prompt>
  </Variable>
  <Variable InputMethod="ButtonList" Name="UST_Migration_Activities" DataType="Boolean">
    <Prompt>Will Migration Activities (as described in Section 17 of Exhibit B) apply as part of this SOW?</Prompt>
  </Variable>
  <Variable InputMethod="ButtonList" Name="UST_Machine_Learning" DataType="Boolean">
    <Prompt>Will Machine Learning (as described in Section 18 of Exhibit B) apply as part of this SOW?</Prompt>
  </Variable>
  <Variable Depth="6" Name="DTA_Special_Conditions" DataType="String">
    <Prompt>Insert any Special Conditions:
(use a line return to get a new bullet)</Prompt>
    <Guidance>{if not (DTA_WOGA_Customer_YN and DTA_WOGA_2or3 is "3.0") then "&lt;SPAN&gt;&lt;B&gt;&lt;I&gt;Note to Drafter/Customer:  &lt;/I&gt;&lt;/B&gt;&lt;/SPAN&gt;&lt;P&gt;&lt;SPAN&gt;&lt;I&gt;A SOW may include:&lt;/I&gt;&lt;/SPAN&gt;&lt;/P&gt;&lt;UL&gt;&lt;LI&gt;&lt;SPAN&gt;&lt;I&gt;a variation to any of the terms included in this Addendum, including Exhibits A&lt;/I&gt;&lt;/SPAN&gt;&lt;SPAN&gt;&lt;I&gt;,&lt;/I&gt;&lt;/SPAN&gt;&lt;SPAN&gt;&lt;I&gt; B and C, but only if the DTA formally consents (see Section 4 of the Addendum) in addition to the ProServe Customer signing the SOW; and&lt;/I&gt;&lt;/SPAN&gt;&lt;/LI&gt;&lt;LI&gt;&lt;SPAN&gt;&lt;I&gt;additional provisions to supplement the SOW, but only if mutually agreed by the parties and the DTA formally consents in accordance with Section 4 of this Addendum.  &lt;/I&gt;&lt;/SPAN&gt;&lt;/LI&gt;&lt;/UL&gt;&lt;P&gt;&lt;SPAN&gt;&lt;I&gt;Examples of Special Conditions that may be specified in this Section of the SOW include:&lt;/I&gt;&lt;/SPAN&gt;&lt;/P&gt;&lt;P&gt;&lt;I&gt;(a) &lt;/I&gt;&lt;I&gt;Customer ownership of any material that is AWS Content subject to Section 16 of Exhibit B;&lt;/I&gt;&lt;/P&gt;&lt;SPAN&gt;&lt;I&gt;(b) variations to any of the terms in Exhibit B that the DTA and Customer have formally consented to in accordance with Section 4 of the Addendum&lt;/I&gt;&lt;/SPAN&gt;" else "&lt;SPAN&gt;&lt;B&gt;&lt;I&gt;Note to Drafter/Customer:  &lt;/I&gt;&lt;/B&gt;&lt;/SPAN&gt;&lt;P&gt;&lt;SPAN&gt;&lt;I&gt;A SOW may include:&lt;/I&gt;&lt;/SPAN&gt;&lt;/P&gt;&lt;UL&gt;&lt;LI&gt;&lt;SPAN&gt;&lt;I&gt;a variation to any of the terms included in Attachment H, including Annexures 1, 2 and 3, but only if the DTA formally consents (see Section 4 of Attachment H) in addition to the ProServe Customer signing the SOW; and&lt;/I&gt;&lt;/SPAN&gt;&lt;/LI&gt;&lt;LI&gt;&lt;SPAN&gt;&lt;I&gt;additional provisions to supplement the SOW, but only if mutually agreed by the parties and the DTA formally consents in accordance with Section 4 of Attachment H.&lt;/I&gt;&lt;/SPAN&gt;&lt;/LI&gt;&lt;/UL&gt;&lt;P&gt;&lt;SPAN&gt;&lt;I&gt;Examples of Special Conditions that may be specified in this Section of the SOW include:&lt;/I&gt;&lt;/SPAN&gt;&lt;/P&gt;&lt;P&gt;&lt;I&gt;(a) &lt;/I&gt;&lt;I&gt;Customer ownership of any material that is AWS Content subject to Section 16 of Annexure 1; and&lt;/I&gt;&lt;/P&gt;&lt;SPAN&gt;&lt;I&gt;(b) variations to any of the terms in Annexure 1 that the DTA and Customer have formally consented to in accordance with Section 4 of Attachment H.&lt;/I&gt;&lt;/SPAN&gt;"}</Guidance>
  </Variable>
  <Variable InputMethod="ButtonList" Name="UST_Customer_Cooperation_a" DataType="Boolean">
    <Prompt>Is active participation of Customer subject matter experts and mutually agreed staffing of Customer employees, contractors, and third-parties required?</Prompt>
  </Variable>
  <Variable InputMethod="ButtonList" Name="UST_Customer_Cooperation_b" DataType="Boolean">
    <Prompt>Customer will provide AWS with timely and appropriate access to personnel, documentation, data, systems, and facilities in connection with the AWS Professional Services set out in the SOW.</Prompt>
  </Variable>
  <Variable InputMethod="ButtonList" Name="UST_Customer_Cooperation_c" DataType="Boolean">
    <Prompt>Customer will make available on a timely basis such Customer personnel who will support AWS in the execution of the tasks described in the SOW.</Prompt>
  </Variable>
  <Variable InputMethod="ButtonList" Name="UST_Customer_Cooperation_d" DataType="Boolean">
    <Prompt>Customer will build internal consensus on standards, requirements and processes.  Customer will resolve any internal disagreement in a timely manner and not affect project timelines.</Prompt>
  </Variable>
  <Variable Compulsory="true" Depth="6" Name="Customer_Input_AU" DataType="String">
    <Prompt>Customer will provide AWS the following: (E.g., details of access needed to personnel, documentation, data, systems, and facilities)</Prompt>
    <Guidance>use a line return to get a new numbered item</Guidance>
  </Variable>
  <Variable InputMethod="ButtonList" Name="UST_Customer_Cooperation_e" DataType="Boolean">
    <Prompt>Customer will assign a project manager dedicated for a mutually agreed percentage of time for the duration of this SOW to manage applicable tasks and resources.</Prompt>
  </Variable>
  <Variable InputMethod="ButtonList" Name="UST_Customer_Cooperation_f" DataType="Boolean">
    <Prompt>Customer will contiguously manage project activities to maintain the project schedule.</Prompt>
  </Variable>
  <Variable InputMethod="ButtonList" Name="UST_Customer_Cooperation_g" DataType="Boolean">
    <Prompt>Customer will establish a dedicated team to work with the AWS consultants through the term of the SOW.</Prompt>
  </Variable>
  <Variable InputMethod="ButtonList" Name="UST_Customer_Cooperation_h" DataType="Boolean">
    <Prompt>Customer will provide feedback to AWS in a timely manner to allow the AWS Professional Services under this SOW to proceed in accordance with the agreed timeline.</Prompt>
  </Variable>
  <Variable InputMethod="ButtonList" Name="UST_Customer_Cooperation_i" DataType="Boolean">
    <Prompt>Customer will procure and install all necessary hardware and software (including discovery tools) in accordance with the approved project schedule.</Prompt>
  </Variable>
  <Variable InputMethod="ButtonList" Name="UST_Customer_Cooperation_j" DataType="Boolean">
    <Prompt>Customer will provide and secure engagement tools as needed (e.g. Jira, Git Integration, Confluence, Draw.io, Bluescape, etc.) to support the Project and provide for communication, collaboration, and tracking to maintain engagement governance and ongoing Customer operations.</Prompt>
  </Variable>
  <Variable InputMethod="ButtonList" Name="ST_Customer_Cooperation_b" DataType="Boolean">
    <Prompt>ST_Customer_Cooperation_b</Prompt>
  </Variable>
  <Variable Name="DTA_AU" Computable="true" DataType="Boolean">
    <Definition>Country is "Australia"</Definition>
  </Variable>
  <Variable Depth="6" InputMethod="RichEditBox" Name="Activity_Details_SG" DataType="String">
    <Prompt>Activity(ies) that at AWS SG will provide:</Prompt>
    <Guidance>List the deliverables AWS will provide above. Do not include any list numbering or bullets.&lt;P&gt;Each new line item will be displayed as part of a numbered list in the SOW.  &lt;/P&gt;Note: Any line breaks after the deliverable text will generate an additional list items. To avoid this please delete any trailing line breaks.</Guidance>
    <AuthorNote>Repeating series of Deliverables, for Commercial deals.</AuthorNote>
  </Variable>
  <Variable Depth="6" InputMethod="RichEditBox" Name="DeliverableDetails_SG" DataType="String">
    <Prompt>Deliverable(s) that AWS SG will provide:</Prompt>
    <Guidance>List the deliverables AWS will provide above. Do not include any list numbering or bullets.&lt;P&gt;Each new line item will be displayed as part of a numbered list in the SOW.  &lt;/P&gt;Note: Any line breaks after the deliverable text will generate an additional list items. To avoid this please delete any trailing line breaks.</Guidance>
    <AuthorNote>Repeating series of Deliverables, for Commercial deals.</AuthorNote>
  </Variable>
  <Variable Compulsory="true" Name="Assumptions_SG_Custom" DataType="String">
    <Prompt>Custom Assumption:</Prompt>
  </Variable>
  <Variable InputMethod="GroupRepeat" Name="CustomAssumptionRowCount" DataType="Integer"/>
  <Variable InputMethod="ButtonList" Name="Assumptions_SG_Defence" DataType="String*">
    <Prompt>Select one or more of the following Assumptions.</Prompt>
    <Preamble>&lt;B&gt;{if false then "Note: When pre-discount value exceeds $5M, the following will always be included \"At the beginning of the Project, Customer will participate in a Long Range Planning (\“LRP\”) process designed to create alignment across all key stakeholders of the Project.  Customer will participate in additional LRP sessions every 60-90 days during the Project to reconfirm stakeholder goals and refresh the Project roadmap and supporting backlog.\"" else ""}&lt;/B&gt;</Preamble>
    <StaticSelection>Customer will provide support and approval from its business stakeholders, application owners, IT infrastructure team, and security as well as any necessary exceptions to standard processes to execute on the Project.</StaticSelection>
    <StaticSelection>Active participation of Customer subject matter experts and full-time staffing of Customer employees, contractors, and third parties necessary to successfully execute on the Project.</StaticSelection>
    <StaticSelection>Customer will establish and make available a communication plan and escalation path to quickly resolve risks and issues in connection with this Project.</StaticSelection>
    <StaticSelection>Customer will establish a dedicated team to work with the AWS consultants on the Project contemplated by this SOW.</StaticSelection>
    <StaticSelection>Customer will respond or provide feedback to AWS in a timely manner to allow the Project to proceed in accordance with any agreed timelines. AWS's compliance with the estimated timelines stated under this SOW is dependent on Customer's timely co-operation under this SOW. If Customer delays or pauses the Project for two weeks or more, then AWS may pause the Services, and upon re-commencing the services, AWS may utilize different resources and re-schedule a new project kickoff meeting.</StaticSelection>
    <StaticSelection>Customer's executive leadership will prioritize the Project contemplated by this SOW and will provide the resources required to produce the deliverables and achieve the desired outcomes under this SOW.</StaticSelection>
    <StaticSelection>Customer's executive leadership, as well as program sponsors, will meet weekly, as necessary, to unblock Project issues.</StaticSelection>
    <StaticSelection>Customer will implement security firewall configuration changes and obtain security policy approval to support the Project as required.</StaticSelection>
    <StaticSelection>Customer will conduct an hour of weekly meetings with technical and partner teams.</StaticSelection>
    <StaticSelection>Customer will be responsible for the implementation and operation of the solutions.</StaticSelection>
    <StaticSelection>Customer will provide and secure engagement tools (e.g. Jira, Git Integration, Confluence, Draw.io, Bluescape, etc.) to support the Project and provide for communication, collaboration, and tracking to maintain engagement governance and ongoing Customer operations.</StaticSelection>
    <StaticSelection>Custom</StaticSelection>
  </Variable>
  <Variable InputMethod="ButtonList" Name="Assumptions_SG_Whole_of_Govt" DataType="String*">
    <Prompt>Select one or more of the following Assumptions.</Prompt>
    <Preamble>&lt;B&gt;{if false then "Note: When pre-discount value exceeds $5M, the following will always be included \"At the beginning of the Project, Customer will participate in a Long Range Planning (\“LRP\”) process designed to create alignment across all key stakeholders of the Project.  Customer will participate in additional LRP sessions every 60-90 days during the Project to reconfirm stakeholder goals and refresh the Project roadmap and supporting backlog.\"" else ""}&lt;/B&gt;</Preamble>
    <StaticSelection>Customer will provide support and approval from its business stakeholders, application owners, IT infrastructure team, and security as well as any necessary exceptions to standard processes to execute on the Project.</StaticSelection>
    <StaticSelection>Active participation of Customer subject matter experts and full-time staffing of Customer employees, contractors, and third parties necessary to successfully execute on the Project.</StaticSelection>
    <StaticSelection>Customer will establish and make available a communication plan and escalation path to quickly resolve risks and issues in connection with this Project.</StaticSelection>
    <StaticSelection>Customer will establish a dedicated team to work with the AWS consultants on the Project contemplated by this SOW.</StaticSelection>
    <StaticSelection>Customer will respond or provide feedback to AWS in a timely manner to allow the Project to proceed in accordance with any agreed timelines. AWS's compliance with the estimated timelines stated under this SOW is dependent on Customer's timely co-operation under this SOW. If Customer delays or pauses the Project for two weeks or more, then AWS may pause the Services, and upon re-commencing the services, AWS may utilize different resources and re-schedule a new project kickoff meeting.</StaticSelection>
    <StaticSelection>Customer's executive leadership will prioritize the Project contemplated by this SOW and will provide the resources required to produce the deliverables and achieve the desired outcomes under this SOW.</StaticSelection>
    <StaticSelection>Customer's executive leadership, as well as program sponsors, will meet weekly, as necessary, to unblock Project issues.</StaticSelection>
    <StaticSelection>Customer will implement security firewall configuration changes and obtain security policy approval to support the Project as required.</StaticSelection>
    <StaticSelection>Customer will conduct an hour of weekly meetings with technical and partner teams.</StaticSelection>
    <StaticSelection>Customer will provide and secure engagement tools (e.g. Jira, Git Integration, Confluence, Draw.io, Bluescape, etc.) to support the Project and provide for communication, collaboration, and tracking to maintain engagement governance and ongoing Customer operations.</StaticSelection>
    <StaticSelection>Custom</StaticSelection>
  </Variable>
  <Variable Name="NewVariable2" DataType="String">
    <Prompt>NewVariable2</Prompt>
  </Variable>
  <Variable Name="list_of_PMT_scopes" Computable="true" DataType="String*">
    <Definition>if "Time and materials" is "FFP Unit pricing" or "Time and materials" is "Fixed price SOW" then Select ServiceOfferings_Lookup where RateType_Lookup is "Firm fixed price" else Select ServiceOfferings_Lookup where RateType_Lookup is "Time and materials"</Definition>
  </Variable>
  <Variable Compulsory="true" OtherOption="true" OtherOptionText="Other:" InputMethod="SelectList" Name="Language" DataType="String">
    <Prompt>Please select the language of the contract:</Prompt>
    <StaticSelection>English</StaticSelection>
    <StaticSelection>Spanish</StaticSelection>
    <StaticSelection>Portuguese</StaticSelection>
    <StaticSelection>French</StaticSelection>
    <StaticSelection>Dutch</StaticSelection>
    <StaticSelection>German</StaticSelection>
    <StaticSelection>Korean</StaticSelection>
    <StaticSelection>Japanese</StaticSelection>
    <PrefillValue>"English"</PrefillValue>
  </Variable>
  <Variable Compulsory="true" Name="OneTimeDiscountDailyRate_DISCOUNTED" Computable="true" DataType="Float">
    <Definition>(if true and UnRepeated(Country) is "United Kingdom" and UnRepeated(SOWRef) is "Yes, reference to GCloud framework" then tointeger("0") else tointeger(if OneTimeDiscountConsultantLevel is "Practice Director" then first(select PracticeDirectorDailyRate where CountryForRate is UnRepeated(Country)) else if OneTimeDiscountConsultantLevel is "Sr. Practice Manager" then first(select SrPracticeManagerDailyRate where CountryForRate is UnRepeated(Country)) else if OneTimeDiscountConsultantLevel is "Practice Manager" then first(select PracticeManagerDailyRate where CountryForRate is UnRepeated(Country)) else if OneTimeDiscountConsultantLevel is "Principal Consultant" then first(select PrincipalConsultantDailyRate where CountryForRate is UnRepeated(Country)) else if OneTimeDiscountConsultantLevel is "Sr. Consultant" then first(select SeniorConsultantDailyRate where CountryForRate is UnRepeated(Country)) else if OneTimeDiscountConsultantLevel is "Staff Consultant" then first(select StaffConsultantDailyRate where CountryForRate is UnRepeated(Country)) else if OneTimeDiscountConsultantLevel is "Associate Consultant" then first(select AssociateConsultantDailyRate where CountryForRate is UnRepeated(Country)) else if OneTimeDiscountConsultantLevel is "Associate Consultant - India" then first(select AssociateConsultantINDailyRate where CountryForRate is UnRepeated(Country)) else if OneTimeDiscountConsultantLevel is "Staff Consultant - India" then first(select StaffConsultantINDailyRate where CountryForRate is UnRepeated(Country)) else if OneTimeDiscountConsultantLevel is "Sr. Consultant - India" then first(select SrConsultantINDailyRate where CountryForRate is UnRepeated(Country)) else "555")) * (1 - UnRepeated(OneTimeDiscountPercent) / 100)</Definition>
    <DefaultFormat>0,0</DefaultFormat>
    <AuthorNote>Daily Rate with a dynamic default value</AuthorNote>
  </Variable>
  <Variable Compulsory="true" AutoTrim="true" InputMethod="ButtonList" Name="DTA_WOGA_2or3" DataType="String">
    <Prompt>Is this SOW entered into under WOGA 2.0 or 3.0?</Prompt>
    <StaticSelection>2.0</StaticSelection>
    <StaticSelection>3.0</StaticSelection>
  </Variable>
  <Variable Compulsory="true" AutoTrim="true" InputMethod="ButtonList" Name="CustomerAgencyType" DataType="String">
    <Prompt>What type of Agency is the customer?</Prompt>
    <StaticSelection>Federal</StaticSelection>
    <StaticSelection>NSW</StaticSelection>
    <StaticSelection>Other</StaticSelection>
  </Variable>
  <Variable Compulsory="true" AutoTrim="true" InputMethod="ButtonList" Name="AustralianIndustryParicipationPlanRequired" DataType="Boolean">
    <Prompt>Is an Australian Industry Participation Plan required?</Prompt>
    <Guidance>&lt;B&gt;&lt;FONT color="DarkRed"&gt;{if ifknownelse(AustralianIndustryParicipationPlanRequired, false) then "Please contact Legal" else ""}&lt;/FONT&gt;&lt;/B&gt;</Guidance>
  </Variable>
  <Variable Compulsory="true" AutoTrim="true" InputMethod="ButtonList" Name="ValueGSTInclusive" DataType="String">
    <Prompt>What is the value of the SOW (GST inclusive)?</Prompt>
    <Guidance>&lt;B&gt;&lt;FONT color="Chocolate"&gt;{if ifknownelse(ValueGSTInclusive is "$7.5m to under $10m", false) then "Please contact Capture/Sales/ProServe rep/Business Contracts regarding the Indigenous Procurement Policy. If the SOW involves the use of subcontractors, please also contact Legal and FinOps regarding the Payment Times Procurement Connected Policy." else ""}&lt;/FONT&gt;&lt;/B&gt;&lt;P&gt;&lt;B&gt;&lt;FONT color="Chocolate"&gt;{if ifknownelse(ValueGSTInclusive is "$10m or above", false) then "Please contact Capture/Sales/ProServe rep/Business Contracts regarding (a) the Indigenous Procurement Policy and (b) the Australian Skills Guarantee Procurement Connected Policy. If the SOW involves the use of subcontractors, please also contact Legal and FinOps regarding the Payment Times Procurement Connected Policy." else ""}&lt;/FONT&gt;&lt;/B&gt;&lt;/P&gt;</Guidance>
    <StaticSelection>Under $4m</StaticSelection>
    <StaticSelection>$4m to under $7.5m</StaticSelection>
    <StaticSelection>$7.5m to under $10m</StaticSelection>
    <StaticSelection>$10m or above</StaticSelection>
  </Variable>
  <Variable AutoTrim="true" InputMethod="ButtonList" Name="SubcontractorsInvolved" DataType="Boolean">
    <Prompt>Will the SOW involve the use of subcontractors?</Prompt>
    <Guidance>&lt;B&gt;&lt;FONT color="Chocolate"&gt;{if ifknownelse(SubcontractorsInvolved, false) then "Please contact Legal and FinOps regarding the Payment Times Procurement Connected Policy." else ""}&lt;/FONT&gt;&lt;/B&gt;</Guidance>
  </Variable>
  <Variable Compulsory="true" AutoTrim="true" InputMethod="ButtonList" Name="ValueGSTExclusive" DataType="String">
    <Prompt>What is the value of the SOW (GST exclusive)?</Prompt>
    <Guidance>&lt;B&gt;&lt;FONT color="Chocolate"&gt;{if ifknownelse(ValueGSTExclusive is "$3m to under $7.5m", false) then "Please contact Capture/Sales/ProServe rep/Business Contracts regarding the SME and Regional Procurement Policy." else ""}&lt;/FONT&gt;&lt;/B&gt;&lt;P&gt;&lt;B&gt;&lt;FONT color="Chocolate"&gt;{if ifknownelse(ValueGSTExclusive is "$7.5m or above", false) then "Please contact Capture/Sales/ProServe rep/Business Contracts regarding (a) the SME and Regional Procurement Policy and (b) the Aboriginal Procurement Policy. If the SOW involves the use of subcontractors, please also contact Legal and FinOps regarding the Payment Times Procurement Connected Policy." else ""}&lt;/FONT&gt;&lt;/B&gt;&lt;/P&gt;</Guidance>
    <StaticSelection>Under $3m</StaticSelection>
    <StaticSelection>$3m to under $7.5m</StaticSelection>
    <StaticSelection>$7.5m or above</StaticSelection>
  </Variable>
  <Variable Name="BrO" Computable="true" DataType="String">
    <Definition>"["</Definition>
  </Variable>
  <Variable Name="BrC" Computable="true" DataType="String">
    <Definition>"]"</Definition>
  </Variable>
  <SubTemplate Reference="ProServe SOW 633 SUB Scopes_AUDITED" Inclusion="true"/>
  <LookupTable Name="CountryCurrencyEntity" ObjectID="62995a13-b152-4d57-857d-3967fcbafd3a">
    <AuthorNote>List of countries and corresponding currencies and entities, including whether the country is a member of the EMEA SARL group.</AuthorNote>
    <Column Name="AWSCountry" Width="134" PlainText="true"/>
    <Column Name="CurrencyNameSymbol" PlainText="true"/>
    <Column Name="CurrencySymbol" Width="105" PlainText="true"/>
    <Column Name="AWSEntity" Width="378" PlainText="true"/>
    <Column Name="AWSEntityGroup" PlainText="true"/>
    <Column Name="CountryRegion"/>
    <Row>
      <Cell>Australia</Cell>
      <Cell>Australian dollars ($)</Cell>
      <Cell>$</Cell>
      <Cell>Amazon Web Services Australia Pty Ltd</Cell>
      <Cell/>
      <Cell>APAC</Cell>
    </Row>
    <Row>
      <Cell>Singapore</Cell>
      <Cell>Singapore dollars ($)</Cell>
      <Cell>$</Cell>
      <Cell>Amazon Web Services Singapore Pte Ltd</Cell>
      <Cell/>
      <Cell>APAC</Cell>
    </Row>
  </LookupTable>
  <LookupTable Name="Rekognition" ObjectID="86116c28-04e9-4ed9-b132-8cf7695e6279">
    <Column Name="Rekognition"/>
    <Column Name="Confirmation"/>
    <Row>
      <Cell>Yes</Cell>
      <Cell>I understand and confirm that I will NOT provide the customer with this SOW without first obtaining approval using this Approvals Template: &lt;A href="https://approvals.amazon.com/Template/Details/31829" target="_blank"&gt;&lt;U&gt;&lt;FONT color="Blue"&gt;https://approvals.amazon.com/Template/Details/31829&lt;/FONT&gt;&lt;/U&gt;&lt;/A&gt;</Cell>
    </Row>
  </LookupTable>
  <LookupTable Name="TermLength" ObjectID="19a7d8f5-e74a-44c9-81c0-788673d03a34">
    <Column Name="TermLengthAnnotated"/>
    <Column Name="TermLengthNumber"/>
    <Row Height="-1">
      <Cell>3</Cell>
      <Cell>three</Cell>
    </Row>
    <Row Height="-1">
      <Cell>6</Cell>
      <Cell>six</Cell>
    </Row>
    <Row Height="-1">
      <Cell>9</Cell>
      <Cell>nine</Cell>
    </Row>
    <Row Height="-1">
      <Cell>12</Cell>
      <Cell>12</Cell>
    </Row>
    <Row Height="-1">
      <Cell>18</Cell>
      <Cell>18</Cell>
    </Row>
    <Row Height="-1">
      <Cell>24</Cell>
      <Cell>24</Cell>
    </Row>
  </LookupTable>
  <LookupTable Name="Scope_Offerings_by_RateType" ObjectID="2a1d67d4-1b04-4062-ba76-04c7ed97c2f7">
    <Column Name="RateType_Lookup"/>
    <Column Name="ServiceOfferings_Lookup"/>
    <Row Height="-1">
      <Cell>Time and materials</Cell>
      <Cell>5G On AWS Discovery</Cell>
    </Row>
    <Row Height="-1">
      <Cell>Time and materials</Cell>
      <Cell>Accelerate Automotive Design Simulation Workflows with MLSimKit (Discovery)</Cell>
    </Row>
    <Row Height="-1">
      <Cell>Time and materials</Cell>
      <Cell>Accelerate Automotive Design Simulation Workflows with MLSimKit (Implementation)</Cell>
    </Row>
    <Row Height="-1">
      <Cell>Time and materials</Cell>
      <Cell>Accelerate Automotive Autonomous Driving Workflows with ADDF (Discovery)</Cell>
    </Row>
    <Row Height="-1">
      <Cell>Time and materials</Cell>
      <Cell>Accelerate Automotive Autonomous Driving Workflows with ADDF (Implementation)</Cell>
    </Row>
    <Row Height="-1">
      <Cell>Time and materials</Cell>
      <Cell>Accelerate Automotive Software Development Workflows with VEW (Discovery)</Cell>
    </Row>
    <Row Height="-1">
      <Cell>Time and materials</Cell>
      <Cell>Accelerate Automotive Software Development Workflows with VEW (Implementation)</Cell>
    </Row>
    <Row Height="-1">
      <Cell>Time and materials</Cell>
      <Cell>AI/ML Governance for Industries</Cell>
    </Row>
    <Row Height="-1">
      <Cell>Time and materials</Cell>
      <Cell>AI/ML On AWS Discovery</Cell>
    </Row>
    <Row Height="-1">
      <Cell>Time and materials</Cell>
      <Cell>Amazon Connect Data Visualization</Cell>
    </Row>
    <Row Height="-1">
      <Cell>Time and materials</Cell>
      <Cell>Amazon Connect Foundational Launch</Cell>
    </Row>
    <Row Height="-1">
      <Cell>Time and materials</Cell>
      <Cell>Amazon DynamoDB Discovery</Cell>
    </Row>
    <Row Height="-1">
      <Cell>Time and materials</Cell>
      <Cell>Amazon Neptune Discovery</Cell>
    </Row>
    <Row Height="-1">
      <Cell>Time and materials</Cell>
      <Cell>Amazon OpenSearch Service Migration</Cell>
    </Row>
    <Row Height="-1">
      <Cell>Time and materials</Cell>
      <Cell>Amazon Redshift Optimization</Cell>
    </Row>
    <Row Height="-1">
      <Cell>Time and materials</Cell>
      <Cell>Amazon Timestream Discovery</Cell>
    </Row>
    <Row Height="-1">
      <Cell>Time and materials</Cell>
      <Cell>Apache Cassandra To Amazon Keyspaces Migration Discovery</Cell>
    </Row>
    <Row Height="-1">
      <Cell>Time and materials</Cell>
      <Cell>Apache Kafka Migration To Amazon MSK Discovery</Cell>
    </Row>
    <Row Height="-1">
      <Cell>Time and materials</Cell>
      <Cell>Application Modernization Lab (AML) Windows</Cell>
    </Row>
    <Row Height="-1">
      <Cell>Time and materials</Cell>
      <Cell>Authorization to Operate (ATO) Accelerator</Cell>
    </Row>
    <Row Height="-1">
      <Cell>Time and materials</Cell>
      <Cell>Automated Remediation with AWS Security Hub</Cell>
    </Row>
    <Row Height="-1">
      <Cell>Time and materials</Cell>
      <Cell>AWS CAF Alignment Workshop</Cell>
    </Row>
    <Row Height="-1">
      <Cell>Time and materials</Cell>
      <Cell>AWS CAF Envisioning Workshop</Cell>
    </Row>
    <Row Height="-1">
      <Cell>Time and materials</Cell>
      <Cell>AWS Data Lake Accelerator</Cell>
    </Row>
    <Row Height="-1">
      <Cell>Time and materials</Cell>
      <Cell>AWS Data Lake Assessment</Cell>
    </Row>
    <Row Height="-1">
      <Cell>Time and materials</Cell>
      <Cell>AWS DevOps Assessment</Cell>
    </Row>
    <Row Height="-1">
      <Cell>Time and materials</Cell>
      <Cell>AWS Executive Security Simulation</Cell>
    </Row>
    <Row Height="-1">
      <Cell>Time and materials</Cell>
      <Cell>AWS Executive Security Workshop</Cell>
    </Row>
    <Row Height="-1">
      <Cell>Time and materials</Cell>
      <Cell>AWS Landing Zone To AWS Control Tower Transition</Cell>
    </Row>
    <Row Height="-1">
      <Cell>Time and materials</Cell>
      <Cell>AWS Rapid Migration – Cutover Tool</Cell>
    </Row>
    <Row Height="-1">
      <Cell>Time and materials</Cell>
      <Cell>AWS Rapid Migration – Governance</Cell>
    </Row>
    <Row Height="-1">
      <Cell>Time and materials</Cell>
      <Cell>AWS Rapid Migration – Landing Zone Accelerator</Cell>
    </Row>
    <Row Height="-1">
      <Cell>Time and materials</Cell>
      <Cell>AWS Security Assessment – Delivery Module</Cell>
    </Row>
    <Row Height="-1">
      <Cell>Time and materials</Cell>
      <Cell>AWS Security Incident Response Foundations</Cell>
    </Row>
    <Row Height="-1">
      <Cell>Time and materials</Cell>
      <Cell>AWS Security Incident Response Simulations</Cell>
    </Row>
    <Row Height="-1">
      <Cell>Time and materials</Cell>
      <Cell>Amazon Security Lake Assessment</Cell>
    </Row>
    <Row Height="-1">
      <Cell>Time and materials</Cell>
      <Cell>AWS Security Overview - Security on AWS Workshop Series</Cell>
    </Row>
    <Row Height="-1">
      <Cell>Time and materials</Cell>
      <Cell>Business Intelligence Assessment</Cell>
    </Row>
    <Row Height="-1">
      <Cell>Time and materials</Cell>
      <Cell>Broadband Freedom</Cell>
    </Row>
    <Row Height="-1">
      <Cell>Time and materials</Cell>
      <Cell>Centralized Backup Strategy with AWS Backup</Cell>
    </Row>
    <Row Height="-1">
      <Cell>Time and materials</Cell>
      <Cell>Cloud Center Of Excellence (CCoE) Foundations</Cell>
    </Row>
    <Row Height="-1">
      <Cell>Time and materials</Cell>
      <Cell>Cloud Journey Simulator (CJS)</Cell>
    </Row>
    <Row Height="-1">
      <Cell>Time and materials</Cell>
      <Cell>Cloud Migration Factory (CMF) Module</Cell>
    </Row>
    <Row Height="-1">
      <Cell>Time and materials</Cell>
      <Cell>Cloud Operating Model Accelerator</Cell>
    </Row>
    <Row Height="-1">
      <Cell>Time and materials</Cell>
      <Cell>Computer Vision &amp; ML At Edge On AWS</Cell>
    </Row>
    <Row Height="-1">
      <Cell>Time and materials</Cell>
      <Cell>Connected Lab - Discovery &amp; Design</Cell>
    </Row>
    <Row Height="-1">
      <Cell>Time and materials</Cell>
      <Cell>Connected Lab - Accelerator</Cell>
    </Row>
    <Row Height="-1">
      <Cell>Time and materials</Cell>
      <Cell>Connected Retail-Convenience Stores Discovery Workshop</Cell>
    </Row>
    <Row Height="-1">
      <Cell>Time and materials</Cell>
      <Cell>Contact Center On AWS Discovery</Cell>
    </Row>
    <Row Height="-1">
      <Cell>Time and materials</Cell>
      <Cell>Container Security Accelerator</Cell>
    </Row>
    <Row Height="-1">
      <Cell>Time and materials</Cell>
      <Cell>Containers ECS</Cell>
    </Row>
    <Row Height="-1">
      <Cell>Time and materials</Cell>
      <Cell>Content Creation Ready Studio Pilot</Cell>
    </Row>
    <Row Height="-1">
      <Cell>Time and materials</Cell>
      <Cell>Continuous Wave Assessment</Cell>
    </Row>
    <Row Height="-1">
      <Cell>Time and materials</Cell>
      <Cell>Culture and Change Acceleration Foundations</Cell>
    </Row>
    <Row Height="-1">
      <Cell>Time and materials</Cell>
      <Cell>Data Driven Everything Design Workshop</Cell>
    </Row>
    <Row Height="-1">
      <Cell>Time and materials</Cell>
      <Cell>Data Warehouse Modernization</Cell>
    </Row>
    <Row Height="-1">
      <Cell>Time and materials</Cell>
      <Cell>Data Warehouse Modernization Launch</Cell>
    </Row>
    <Row Height="-1">
      <Cell>Time and materials</Cell>
      <Cell>Database Landscape Discovery</Cell>
    </Row>
    <Row Height="-1">
      <Cell>Time and materials</Cell>
      <Cell>Direct to Consumer (D2C) Streaming Media</Cell>
    </Row>
    <Row Height="-1">
      <Cell>Time and materials</Cell>
      <Cell>Discovery with AWS Mainframe Modernization for z/OS with Blu Age Refactor</Cell>
    </Row>
    <Row Height="-1">
      <Cell>Time and materials</Cell>
      <Cell>Discovery with AWS Partner tooling for z/OS mainframe (Step 1 of 3)</Cell>
    </Row>
    <Row Height="-1">
      <Cell>Time and materials</Cell>
      <Cell>Discovery with AWS Mainframe Modernization for z/OS with Micro Focus Replatform</Cell>
    </Row>
    <Row Height="-1">
      <Cell>Time and materials</Cell>
      <Cell>EBA Migration Party</Cell>
    </Row>
    <Row Height="-1">
      <Cell>Time and materials</Cell>
      <Cell>EBA Platform Party</Cell>
    </Row>
    <Row Height="-1">
      <Cell>Time and materials</Cell>
      <Cell>Engagement Launch: Sprint 0</Cell>
    </Row>
    <Row Height="-1">
      <Cell>Time and materials</Cell>
      <Cell>Generative AI on AWS Activate</Cell>
    </Row>
    <Row Height="-1">
      <Cell>Time and materials</Cell>
      <Cell>Generative AI on AWS Discovery</Cell>
    </Row>
    <Row Height="-1">
      <Cell>Time and materials</Cell>
      <Cell>Generative AI on AWS Implementation</Cell>
    </Row>
    <Row Height="-1">
      <Cell>Time and materials</Cell>
      <Cell>Graviton Migration Accelerator</Cell>
    </Row>
    <Row Height="-1">
      <Cell>Time and materials</Cell>
      <Cell>Hyper Automation Framework and Solution</Cell>
    </Row>
    <Row Height="-1">
      <Cell>Time and materials</Cell>
      <Cell>Industrial Discovery &amp; Design</Cell>
    </Row>
    <Row Height="-1">
      <Cell>Time and materials</Cell>
      <Cell>Intelligent Document Processing (IDP) Accelerator</Cell>
    </Row>
    <Row Height="-1">
      <Cell>Time and materials</Cell>
      <Cell>IoT Core for LoRaWAN</Cell>
    </Row>
    <Row Height="-1">
      <Cell>Time and materials</Cell>
      <Cell>IoT Discovery &amp; Design</Cell>
    </Row>
    <Row Height="-1">
      <Cell>Time and materials</Cell>
      <Cell>Java Applications on AWS Containers</Cell>
    </Row>
    <Row Height="-1">
      <Cell>Time and materials</Cell>
      <Cell>Landing Zone Accelerator on AWS</Cell>
    </Row>
    <Row Height="-1">
      <Cell>Time and materials</Cell>
      <Cell>Landing Zone Assessment Accelerator</Cell>
    </Row>
    <Row Height="-1">
      <Cell>Time and materials</Cell>
      <Cell>Live Broadcast Video Production Discovery</Cell>
    </Row>
    <Row Height="-1">
      <Cell>Time and materials</Cell>
      <Cell>Media &amp; Entertainment (M&amp;E) Archive Migration On AWS</Cell>
    </Row>
    <Row Height="-1">
      <Cell>Time and materials</Cell>
      <Cell>Media Asset Management (MAM) Solutions on AWS</Cell>
    </Row>
    <Row Height="-1">
      <Cell>Time and materials</Cell>
      <Cell>MLOps On AWS</Cell>
    </Row>
    <Row Height="-1">
      <Cell>Time and materials</Cell>
      <Cell>Migration Automation Workshop</Cell>
    </Row>
    <Row Height="-1">
      <Cell>Time and materials</Cell>
      <Cell>Migration Readiness Assessment (MRA)_Module</Cell>
    </Row>
    <Row Height="-1">
      <Cell>Time and materials</Cell>
      <Cell>Mobilize - Control Tower Landing Zone and Security</Cell>
    </Row>
    <Row Height="-1">
      <Cell>Time and materials</Cell>
      <Cell>Mobilize - Governance</Cell>
    </Row>
    <Row Height="-1">
      <Cell>Time and materials</Cell>
      <Cell>Mobilize Your People</Cell>
    </Row>
    <Row Height="-1">
      <Cell>Time and materials</Cell>
      <Cell>Mobilize - Migration Pilot</Cell>
    </Row>
    <Row Height="-1">
      <Cell>Time and materials</Cell>
      <Cell>Mobilize - Operations</Cell>
    </Row>
    <Row Height="-1">
      <Cell>Time and materials</Cell>
      <Cell>Modern Application Design: Technical Design</Cell>
    </Row>
    <Row Height="-1">
      <Cell>Time and materials</Cell>
      <Cell>Modern Data Strategy Assessment</Cell>
    </Row>
    <Row Height="-1">
      <Cell>Time and materials</Cell>
      <Cell>Modern Data Strategy Implementation</Cell>
    </Row>
    <Row Height="-1">
      <Cell>Time and materials</Cell>
      <Cell>Modern Data Strategy Roadmap</Cell>
    </Row>
    <Row Height="-1">
      <Cell>Time and materials</Cell>
      <Cell>MongoDB To Amazon DocumentDB Migration Discovery</Cell>
    </Row>
    <Row Height="-1">
      <Cell>Time and materials</Cell>
      <Cell>Murex MX.3 On AWS</Cell>
    </Row>
    <Row Height="-1">
      <Cell>Time and materials</Cell>
      <Cell>NIST 800-53 Analysis</Cell>
    </Row>
    <Row Height="-1">
      <Cell>Time and materials</Cell>
      <Cell>On Premise Hadoop Migration to Amazon EMR</Cell>
    </Row>
    <Row Height="-1">
      <Cell>Time and materials</Cell>
      <Cell>On Premise Hadoop Migration to Amazon EMR Discovery</Cell>
    </Row>
    <Row Height="-1">
      <Cell>Time and materials</Cell>
      <Cell>Operational Readiness Review (ORR)</Cell>
    </Row>
    <Row Height="-1">
      <Cell>Time and materials</Cell>
      <Cell>Oracle Exadata To AWS Relational Databases Discovery</Cell>
    </Row>
    <Row Height="-1">
      <Cell>Time and materials</Cell>
      <Cell>People &amp; Change Transformation</Cell>
    </Row>
    <Row Height="-1">
      <Cell>Time and materials</Cell>
      <Cell>Portfolio Analysis and Migration Planning</Cell>
    </Row>
    <Row Height="-1">
      <Cell>Time and materials</Cell>
      <Cell>Purpose-Built NoSQL Databases On AWS Discovery</Cell>
    </Row>
    <Row Height="-1">
      <Cell>Time and materials</Cell>
      <Cell>Resilient Application Readiness Assessment</Cell>
    </Row>
    <Row Height="-1">
      <Cell>Time and materials</Cell>
      <Cell>SaaS Transformation Readiness Assessment</Cell>
    </Row>
    <Row Height="-1">
      <Cell>Time and materials</Cell>
      <Cell>SAP on AWS Module 1 - SAP Discovery Workshop</Cell>
    </Row>
    <Row Height="-1">
      <Cell>Time and materials</Cell>
      <Cell>SAP on AWS Module 2 - Infrastructure Build</Cell>
    </Row>
    <Row Height="-1">
      <Cell>Time and materials</Cell>
      <Cell>SAP on AWS Module 3 - SAP Technical Migration</Cell>
    </Row>
    <Row Height="-1">
      <Cell>Time and materials</Cell>
      <Cell>SAP on AWS Module 4 - High Availability Configuration</Cell>
    </Row>
    <Row Height="-1">
      <Cell>Time and materials</Cell>
      <Cell>SAP on AWS Module 7 - SAP on AWS Resident Architect</Cell>
    </Row>
    <Row Height="-1">
      <Cell>Time and materials</Cell>
      <Cell>Security Epics Accelerator</Cell>
    </Row>
    <Row Height="-1">
      <Cell>Time and materials</Cell>
      <Cell>Security Launch Accelerator Module</Cell>
    </Row>
    <Row Height="-1">
      <Cell>Time and materials</Cell>
      <Cell>Storage Migration to FSxN</Cell>
    </Row>
    <Row Height="-1">
      <Cell>Time and materials</Cell>
      <Cell>Supply Chain Transformation Discovery Module</Cell>
    </Row>
    <Row Height="-1">
      <Cell>Time and materials</Cell>
      <Cell>Telecom BSS And OSS Applications On AWS Discovery</Cell>
    </Row>
    <Row Height="-1">
      <Cell>Time and materials</Cell>
      <Cell>Tenant Cloud Onboarding Accelerator</Cell>
    </Row>
    <Row Height="-1">
      <Cell>Time and materials</Cell>
      <Cell>Security Control Design - Delivery Module</Cell>
    </Row>
    <Row Height="-1">
      <Cell>Time and materials</Cell>
      <Cell>Baseline Security Accelerator - Delivery Module</Cell>
    </Row>
    <Row Height="-1">
      <Cell>Time and materials</Cell>
      <Cell>High Performance Computing Using AWS Services</Cell>
    </Row>
    <Row Height="-1">
      <Cell>Firm fixed price</Cell>
      <Cell>5G On AWS Discovery</Cell>
    </Row>
    <Row Height="-1">
      <Cell>Firm fixed price</Cell>
      <Cell>AI/ML On AWS Discovery</Cell>
    </Row>
    <Row Height="-1">
      <Cell>Firm fixed price</Cell>
      <Cell>Amazon Connect Data Visualization</Cell>
    </Row>
    <Row Height="-1">
      <Cell>Firm fixed price</Cell>
      <Cell>Amazon DynamoDB Discovery</Cell>
    </Row>
    <Row Height="-1">
      <Cell>Firm fixed price</Cell>
      <Cell>Amazon Neptune Discovery</Cell>
    </Row>
    <Row Height="-1">
      <Cell>Firm fixed price</Cell>
      <Cell>Amazon OpenSearch Service Migration</Cell>
    </Row>
    <Row Height="-1">
      <Cell>Firm fixed price</Cell>
      <Cell>Amazon Redshift Optimization</Cell>
    </Row>
    <Row Height="-1">
      <Cell>Firm fixed price</Cell>
      <Cell>Amazon Timestream Discovery</Cell>
    </Row>
    <Row Height="-1">
      <Cell>Firm fixed price</Cell>
      <Cell>Apache Cassandra To Amazon Keyspaces Migration Discovery</Cell>
    </Row>
    <Row Height="-1">
      <Cell>Firm fixed price</Cell>
      <Cell>Apache Kafka Migration To Amazon MSK Discovery</Cell>
    </Row>
    <Row Height="-1">
      <Cell>Firm fixed price</Cell>
      <Cell>Application Modernization Lab (AML) Windows</Cell>
    </Row>
    <Row Height="-1">
      <Cell>Firm fixed price</Cell>
      <Cell>Authorization to Operate (ATO) Accelerator</Cell>
    </Row>
    <Row Height="-1">
      <Cell>Firm fixed price</Cell>
      <Cell>AWS CAF Alignment Workshop</Cell>
    </Row>
    <Row Height="-1">
      <Cell>Firm fixed price</Cell>
      <Cell>AWS CAF Envisioning Workshop</Cell>
    </Row>
    <Row Height="-1">
      <Cell>Firm fixed price</Cell>
      <Cell>AWS Data Lake Assessment</Cell>
    </Row>
    <Row Height="-1">
      <Cell>Firm fixed price</Cell>
      <Cell>AWS DevOps Assessment</Cell>
    </Row>
    <Row Height="-1">
      <Cell>Firm fixed price</Cell>
      <Cell>AWS Executive Security Simulation</Cell>
    </Row>
    <Row Height="-1">
      <Cell>Firm fixed price</Cell>
      <Cell>AWS Executive Security Workshop</Cell>
    </Row>
    <Row Height="-1">
      <Cell>Firm fixed price</Cell>
      <Cell>AWS Landing Zone To AWS Control Tower Transition</Cell>
    </Row>
    <Row Height="-1">
      <Cell>Firm fixed price</Cell>
      <Cell>AWS Security Incident Response Foundations</Cell>
    </Row>
    <Row Height="-1">
      <Cell>Firm fixed price</Cell>
      <Cell>AWS Security Incident Response Simulations</Cell>
    </Row>
    <Row Height="-1">
      <Cell>Firm fixed price</Cell>
      <Cell>Broadband Freedom</Cell>
    </Row>
    <Row Height="-1">
      <Cell>Firm fixed price</Cell>
      <Cell>Centralized Backup Strategy with AWS Backup</Cell>
    </Row>
    <Row Height="-1">
      <Cell>Firm fixed price</Cell>
      <Cell>Cloud Center Of Excellence (CCoE) Foundations</Cell>
    </Row>
    <Row Height="-1">
      <Cell>Firm fixed price</Cell>
      <Cell>Cloud Journey Simulator (CJS)</Cell>
    </Row>
    <Row Height="-1">
      <Cell>Firm fixed price</Cell>
      <Cell>Cloud Operating Model Accelerator</Cell>
    </Row>
    <Row Height="-1">
      <Cell>Firm fixed price</Cell>
      <Cell>Computer Vision &amp; ML At Edge On AWS</Cell>
    </Row>
    <Row Height="-1">
      <Cell>Firm fixed price</Cell>
      <Cell>Connected Lab - Accelerator</Cell>
    </Row>
    <Row Height="-1">
      <Cell>Firm fixed price</Cell>
      <Cell>Contact Center On AWS Discovery</Cell>
    </Row>
    <Row Height="-1">
      <Cell>Firm fixed price</Cell>
      <Cell>Container Security Accelerator</Cell>
    </Row>
    <Row Height="-1">
      <Cell>Firm fixed price</Cell>
      <Cell>Culture and Change Acceleration Foundations</Cell>
    </Row>
    <Row Height="-1">
      <Cell>Firm fixed price</Cell>
      <Cell>Data Driven Everything Design Workshop</Cell>
    </Row>
    <Row Height="-1">
      <Cell>Firm fixed price</Cell>
      <Cell>Data Warehouse Modernization</Cell>
    </Row>
    <Row Height="-1">
      <Cell>Firm fixed price</Cell>
      <Cell>Data Warehouse Modernization Launch</Cell>
    </Row>
    <Row Height="-1">
      <Cell>Firm fixed price</Cell>
      <Cell>Database Landscape Discovery</Cell>
    </Row>
    <Row Height="-1">
      <Cell>Firm fixed price</Cell>
      <Cell>Direct to Consumer (D2C) Streaming Media</Cell>
    </Row>
    <Row Height="-1">
      <Cell>Firm fixed price</Cell>
      <Cell>EBA Migration Party</Cell>
    </Row>
    <Row Height="-1">
      <Cell>Firm fixed price</Cell>
      <Cell>EBA Platform Party</Cell>
    </Row>
    <Row Height="-1">
      <Cell>Firm fixed price</Cell>
      <Cell>Engagement Launch: Sprint 0</Cell>
    </Row>
    <Row Height="-1">
      <Cell>Firm fixed price</Cell>
      <Cell>Graviton Migration Accelerator</Cell>
    </Row>
    <Row Height="-1">
      <Cell>Firm fixed price</Cell>
      <Cell>Industrial Discovery &amp; Design</Cell>
    </Row>
    <Row Height="-1">
      <Cell>Firm fixed price</Cell>
      <Cell>Intelligent Document Processing (IDP) Accelerator</Cell>
    </Row>
    <Row Height="-1">
      <Cell>Firm fixed price</Cell>
      <Cell>IoT Core for LoRaWAN</Cell>
    </Row>
    <Row Height="-1">
      <Cell>Firm fixed price</Cell>
      <Cell>IoT Discovery &amp; Design</Cell>
    </Row>
    <Row Height="-1">
      <Cell>Firm fixed price</Cell>
      <Cell>Java Applications on AWS Containers</Cell>
    </Row>
    <Row Height="-1">
      <Cell>Firm fixed price</Cell>
      <Cell>Landing Zone Accelerator on AWS</Cell>
    </Row>
    <Row Height="-1">
      <Cell>Firm fixed price</Cell>
      <Cell>Landing Zone Assessment Accelerator</Cell>
    </Row>
    <Row Height="-1">
      <Cell>Firm fixed price</Cell>
      <Cell>Live Broadcast Video Production Discovery</Cell>
    </Row>
    <Row Height="-1">
      <Cell>Firm fixed price</Cell>
      <Cell>Media &amp; Entertainment (M&amp;E) Archive Migration On AWS</Cell>
    </Row>
    <Row Height="-1">
      <Cell>Firm fixed price</Cell>
      <Cell>Media Asset Management (MAM) Solutions on AWS</Cell>
    </Row>
    <Row Height="-1">
      <Cell>Firm fixed price</Cell>
      <Cell>MLOps On AWS</Cell>
    </Row>
    <Row Height="-1">
      <Cell>Firm fixed price</Cell>
      <Cell>MongoDB To Amazon DocumentDB Migration Discovery</Cell>
    </Row>
    <Row Height="-1">
      <Cell>Firm fixed price</Cell>
      <Cell>Murex MX.3 On AWS</Cell>
    </Row>
    <Row Height="-1">
      <Cell>Firm fixed price</Cell>
      <Cell>NIST 800-53 Analysis</Cell>
    </Row>
    <Row Height="-1">
      <Cell>Firm fixed price</Cell>
      <Cell>On Premise Hadoop Migration to Amazon EMR</Cell>
    </Row>
    <Row Height="-1">
      <Cell>Firm fixed price</Cell>
      <Cell>On Premise Hadoop Migration to Amazon EMR Discovery</Cell>
    </Row>
    <Row Height="-1">
      <Cell>Firm fixed price</Cell>
      <Cell>Operational Readiness Review (ORR)</Cell>
    </Row>
    <Row Height="-1">
      <Cell>Firm fixed price</Cell>
      <Cell>Oracle Exadata To AWS Relational Databases Discovery</Cell>
    </Row>
    <Row Height="-1">
      <Cell>Firm fixed price</Cell>
      <Cell>People &amp; Change Transformation</Cell>
    </Row>
    <Row Height="-1">
      <Cell>Firm fixed price</Cell>
      <Cell>Purpose-Built NoSQL Databases On AWS Discovery</Cell>
    </Row>
    <Row Height="-1">
      <Cell>Firm fixed price</Cell>
      <Cell>Resilient Application Readiness Assessment</Cell>
    </Row>
    <Row Height="-1">
      <Cell>Firm fixed price</Cell>
      <Cell>SaaS Transformation Readiness Assessment</Cell>
    </Row>
    <Row Height="-1">
      <Cell>Firm fixed price</Cell>
      <Cell>SAP on AWS Module 7 - SAP on AWS Resident Architect</Cell>
    </Row>
    <Row Height="-1">
      <Cell>Firm fixed price</Cell>
      <Cell>Security Epics Accelerator</Cell>
    </Row>
    <Row Height="-1">
      <Cell>Firm fixed price</Cell>
      <Cell>Supply Chain Transformation Discovery Module</Cell>
    </Row>
    <Row Height="-1">
      <Cell>Firm fixed price</Cell>
      <Cell>Telecom BSS And OSS Applications On AWS Discovery</Cell>
    </Row>
    <Row Height="-1">
      <Cell>Firm fixed price</Cell>
      <Cell>Tenant Cloud Onboarding Accelerator</Cell>
    </Row>
    <Row Height="-1">
      <Cell>Firm fixed price</Cell>
      <Cell>Security Control Design - Delivery Module</Cell>
    </Row>
    <Row Height="-1">
      <Cell>Firm fixed price</Cell>
      <Cell>Baseline Security Accelerator - Delivery Module</Cell>
    </Row>
    <Row Height="-1">
      <Cell>Firm fixed price</Cell>
      <Cell>High Performance Computing Using AWS Services</Cell>
    </Row>
  </LookupTable>
  <LookupTable Name="CountryDailyRate" ObjectID="c715e273-84c8-4a5c-8534-348434a2096c">
    <Column Name="CountryForRate"/>
    <Column Name="PracticeDirectorDailyRate"/>
    <Column Name="SrPracticeManagerDailyRate"/>
    <Column Name="PracticeManagerDailyRate"/>
    <Column Name="PrincipalConsultantDailyRate"/>
    <Column Name="SeniorConsultantDailyRate"/>
    <Column Name="StaffConsultantDailyRate"/>
    <Column Name="AssociateConsultantDailyRate"/>
    <Column Name="SrConsultantINDailyRate"/>
    <Column Name="StaffConsultantINDailyRate"/>
    <Column Name="AssociateConsultantINDailyRate"/>
    <Row Height="-1">
      <Cell>Australia</Cell>
      <Cell>5264</Cell>
      <Cell>4869</Cell>
      <Cell>4251</Cell>
      <Cell>4869</Cell>
      <Cell>4251</Cell>
      <Cell>3331</Cell>
      <Cell>2393</Cell>
      <Cell>4251</Cell>
      <Cell>3331</Cell>
      <Cell>2393</Cell>
    </Row>
    <Row Height="-1">
      <Cell>Singapore</Cell>
      <Cell>4696</Cell>
      <Cell>4144</Cell>
      <Cell>3768</Cell>
      <Cell>4144</Cell>
      <Cell>3768</Cell>
      <Cell>2896</Cell>
      <Cell>2032</Cell>
      <Cell>1896</Cell>
      <Cell>1080</Cell>
      <Cell>648</Cell>
    </Row>
  </LookupTable>
  <LookupTable Name="CountryHourlyRate" ObjectID="19056aba-b588-4ee5-a3e8-4e8f9b4dc35a">
    <Column Name="CountryForRate"/>
    <Column Name="PracticeDirectorHourlyRate"/>
    <Column Name="SrPracticeManagerHourlyRate"/>
    <Column Name="PracticeManagerHourlyRate"/>
    <Column Name="PrincipalConsultantHourlyRate"/>
    <Column Name="SeniorConsultantHourlyRate"/>
    <Column Name="StaffConsultantHourlyRate"/>
    <Column Name="AssociateConsultantHourlyRate"/>
    <Column Name="SrConsultantINHourlyRate"/>
    <Column Name="StaffConsultantINHourlyRate"/>
    <Column Name="AssociateConsultantINHourlyRate"/>
    <Column Name="Column 12"/>
    <Row>
      <Cell>Argentina</Cell>
      <Cell>7036.00</Cell>
      <Cell>6208.00</Cell>
      <Cell>5380.00</Cell>
      <Cell>6208.00</Cell>
      <Cell>5380.00</Cell>
      <Cell>4139.00</Cell>
      <Cell>2897.00</Cell>
      <Cell>7161.00</Cell>
      <Cell>4092.00</Cell>
      <Cell>2455.00</Cell>
      <Cell/>
    </Row>
    <Row>
      <Cell>Australia</Cell>
      <Cell>572.00</Cell>
      <Cell>504.00</Cell>
      <Cell>437.00</Cell>
      <Cell>504.00</Cell>
      <Cell>437.00</Cell>
      <Cell>336.00</Cell>
      <Cell>235.00</Cell>
      <Cell>246.00</Cell>
      <Cell>140.00</Cell>
      <Cell>84.00</Cell>
      <Cell/>
    </Row>
    <Row>
      <Cell>Bahrain</Cell>
      <Cell>160.00</Cell>
      <Cell>141.00</Cell>
      <Cell>123.00</Cell>
      <Cell>141.00</Cell>
      <Cell>123.00</Cell>
      <Cell>94.00</Cell>
      <Cell>66.00</Cell>
      <Cell>65.00</Cell>
      <Cell>37.00</Cell>
      <Cell>22.00</Cell>
      <Cell/>
    </Row>
    <Row>
      <Cell>Brazil</Cell>
      <Cell>1481.25</Cell>
      <Cell>1306.87</Cell>
      <Cell>1132.62</Cell>
      <Cell>1306.87</Cell>
      <Cell>1132.62</Cell>
      <Cell>871.25</Cell>
      <Cell>609.87</Cell>
      <Cell>668.00</Cell>
      <Cell>381.00</Cell>
      <Cell>229.00</Cell>
      <Cell/>
    </Row>
    <Row>
      <Cell>Canada</Cell>
      <Cell>563.00</Cell>
      <Cell>497.00</Cell>
      <Cell>431.00</Cell>
      <Cell>497.00</Cell>
      <Cell>431.00</Cell>
      <Cell>331.00</Cell>
      <Cell>232.00</Cell>
      <Cell>218.87</Cell>
      <Cell>125.12</Cell>
      <Cell>75.00</Cell>
      <Cell/>
    </Row>
    <Row>
      <Cell>Chile</Cell>
      <Cell>275676.00</Cell>
      <Cell>243243.50</Cell>
      <Cell>210811.00</Cell>
      <Cell>243243.50</Cell>
      <Cell>210811.00</Cell>
      <Cell>162162.37</Cell>
      <Cell>113513.62</Cell>
      <Cell>116275.00</Cell>
      <Cell>66443.00</Cell>
      <Cell>39865.00</Cell>
      <Cell/>
    </Row>
    <Row>
      <Cell>China</Cell>
      <Cell>2824.00</Cell>
      <Cell>2492.00</Cell>
      <Cell>2159.00</Cell>
      <Cell>2492.00</Cell>
      <Cell>2159.00</Cell>
      <Cell>1661.00</Cell>
      <Cell>1163.00</Cell>
      <Cell>1110.00</Cell>
      <Cell>634.25</Cell>
      <Cell>380.62</Cell>
      <Cell/>
    </Row>
    <Row>
      <Cell>Colombia</Cell>
      <Cell>1254327.37</Cell>
      <Cell>1106759.37</Cell>
      <Cell>959191.50</Cell>
      <Cell>1106759.37</Cell>
      <Cell>959191.50</Cell>
      <Cell>737839.62</Cell>
      <Cell>516487.75</Cell>
      <Cell>548521.00</Cell>
      <Cell>313440.00</Cell>
      <Cell>188064.00</Cell>
      <Cell/>
    </Row>
    <Row>
      <Cell>Costa Rica</Cell>
      <Cell>251519.00</Cell>
      <Cell>221928.00</Cell>
      <Cell>192338.00</Cell>
      <Cell>221928.00</Cell>
      <Cell>192338.00</Cell>
      <Cell>147952.00</Cell>
      <Cell>109484.00</Cell>
      <Cell>103566.00</Cell>
      <Cell>59181.00</Cell>
      <Cell>35508.00</Cell>
      <Cell/>
    </Row>
    <Row>
      <Cell>Czech Republic</Cell>
      <Cell>9761.00</Cell>
      <Cell>8612.00</Cell>
      <Cell>7464.00</Cell>
      <Cell>8612.00</Cell>
      <Cell>7464.00</Cell>
      <Cell>5741.00</Cell>
      <Cell>4249.00</Cell>
      <Cell>4019.00</Cell>
      <Cell>2296.00</Cell>
      <Cell>1378.00</Cell>
      <Cell/>
    </Row>
    <Row>
      <Cell>Denmark</Cell>
      <Cell>2629.62</Cell>
      <Cell>2320.25</Cell>
      <Cell>2010.87</Cell>
      <Cell>2320.25</Cell>
      <Cell>2010.87</Cell>
      <Cell>1546.87</Cell>
      <Cell>1082.75</Cell>
      <Cell>1156.00</Cell>
      <Cell>660.00</Cell>
      <Cell>396.00</Cell>
      <Cell/>
    </Row>
    <Row>
      <Cell>Finland</Cell>
      <Cell>384.00</Cell>
      <Cell>339.00</Cell>
      <Cell>294.00</Cell>
      <Cell>339.00</Cell>
      <Cell>294.00</Cell>
      <Cell>226.00</Cell>
      <Cell>158.00</Cell>
      <Cell>142.50</Cell>
      <Cell>81.37</Cell>
      <Cell>48.87</Cell>
      <Cell/>
    </Row>
    <Row>
      <Cell>France</Cell>
      <Cell>384.00</Cell>
      <Cell>339.00</Cell>
      <Cell>294.00</Cell>
      <Cell>339.00</Cell>
      <Cell>294.00</Cell>
      <Cell>226.00</Cell>
      <Cell>158.00</Cell>
      <Cell>142.50</Cell>
      <Cell>81.37</Cell>
      <Cell>48.87</Cell>
      <Cell/>
    </Row>
    <Row>
      <Cell>Germany</Cell>
      <Cell>384.00</Cell>
      <Cell>339.00</Cell>
      <Cell>294.00</Cell>
      <Cell>339.00</Cell>
      <Cell>294.00</Cell>
      <Cell>226.00</Cell>
      <Cell>158.00</Cell>
      <Cell>142.50</Cell>
      <Cell>81.37</Cell>
      <Cell>48.87</Cell>
      <Cell/>
    </Row>
    <Row>
      <Cell>Hong Kong</Cell>
      <Cell>3299.00</Cell>
      <Cell>2911.00</Cell>
      <Cell>2523.00</Cell>
      <Cell>2911.00</Cell>
      <Cell>2523.00</Cell>
      <Cell>1941.00</Cell>
      <Cell>1358.00</Cell>
      <Cell>1370.75</Cell>
      <Cell>783.25</Cell>
      <Cell>470.00</Cell>
      <Cell/>
    </Row>
    <Row>
      <Cell>Hungary</Cell>
      <Cell>384.00</Cell>
      <Cell>339.00</Cell>
      <Cell>294.00</Cell>
      <Cell>339.00</Cell>
      <Cell>294.00</Cell>
      <Cell>226.00</Cell>
      <Cell>158.00</Cell>
      <Cell>142.50</Cell>
      <Cell>81.37</Cell>
      <Cell>48.87</Cell>
      <Cell/>
    </Row>
    <Row>
      <Cell>India</Cell>
      <Cell>29277.09</Cell>
      <Cell>18654.37</Cell>
      <Cell>11870.87</Cell>
      <Cell>18654.37</Cell>
      <Cell>11870.87</Cell>
      <Cell>6783.37</Cell>
      <Cell>4070.00</Cell>
      <Cell>12257.00</Cell>
      <Cell>7004.00</Cell>
      <Cell>4202.00</Cell>
      <Cell/>
    </Row>
    <Row>
      <Cell>Indonesia</Cell>
      <Cell>5927837.37</Cell>
      <Cell>5230444.75</Cell>
      <Cell>4533052.12</Cell>
      <Cell>5230444.75</Cell>
      <Cell>4533052.12</Cell>
      <Cell>3486963.12</Cell>
      <Cell>2440874.25</Cell>
      <Cell>2472030.00</Cell>
      <Cell>1412588.00</Cell>
      <Cell>847553.00</Cell>
      <Cell/>
    </Row>
    <Row>
      <Cell>Ireland</Cell>
      <Cell>384.00</Cell>
      <Cell>339.00</Cell>
      <Cell>294.00</Cell>
      <Cell>339.00</Cell>
      <Cell>294.00</Cell>
      <Cell>226.00</Cell>
      <Cell>158.00</Cell>
      <Cell>142.50</Cell>
      <Cell>81.37</Cell>
      <Cell>48.87</Cell>
      <Cell/>
    </Row>
    <Row>
      <Cell>Israel</Cell>
      <Cell>1631.00</Cell>
      <Cell>1440.00</Cell>
      <Cell>1248.00</Cell>
      <Cell>1440.00</Cell>
      <Cell>1248.00</Cell>
      <Cell>960.00</Cell>
      <Cell>672.00</Cell>
      <Cell>632.00</Cell>
      <Cell>361.00</Cell>
      <Cell>216.00</Cell>
      <Cell/>
    </Row>
    <Row>
      <Cell>Japan</Cell>
      <Cell>46235.00</Cell>
      <Cell>40796.00</Cell>
      <Cell>35356.00</Cell>
      <Cell>40796.00</Cell>
      <Cell>35356.00</Cell>
      <Cell>27197.00</Cell>
      <Cell>19038.00</Cell>
      <Cell>18922.00</Cell>
      <Cell>10812.00</Cell>
      <Cell>6487.00</Cell>
      <Cell/>
    </Row>
    <Row>
      <Cell>Lithuania</Cell>
      <Cell>384.00</Cell>
      <Cell>339.00</Cell>
      <Cell>294.00</Cell>
      <Cell>339.00</Cell>
      <Cell>294.00</Cell>
      <Cell>226.00</Cell>
      <Cell>158.00</Cell>
      <Cell>142.50</Cell>
      <Cell>81.37</Cell>
      <Cell>48.87</Cell>
      <Cell/>
    </Row>
    <Row>
      <Cell>Luxembourg</Cell>
      <Cell>384.00</Cell>
      <Cell>339.00</Cell>
      <Cell>294.00</Cell>
      <Cell>339.00</Cell>
      <Cell>294.00</Cell>
      <Cell>226.00</Cell>
      <Cell>158.00</Cell>
      <Cell>142.50</Cell>
      <Cell>81.37</Cell>
      <Cell>48.87</Cell>
      <Cell/>
    </Row>
    <Row>
      <Cell>Malaysia</Cell>
      <Cell>1761.00</Cell>
      <Cell>1554.00</Cell>
      <Cell>1347.00</Cell>
      <Cell>1554.00</Cell>
      <Cell>1347.00</Cell>
      <Cell>1036.00</Cell>
      <Cell>725.00</Cell>
      <Cell>715.00</Cell>
      <Cell>409.00</Cell>
      <Cell>245.00</Cell>
      <Cell/>
    </Row>
    <Row>
      <Cell>Mexico</Cell>
      <Cell>7939.00</Cell>
      <Cell>7005.00</Cell>
      <Cell>6071.00</Cell>
      <Cell>7005.00</Cell>
      <Cell>6071.00</Cell>
      <Cell>4670.00</Cell>
      <Cell>3269.00</Cell>
      <Cell>3346.00</Cell>
      <Cell>1912.00</Cell>
      <Cell>1147.00</Cell>
      <Cell/>
    </Row>
    <Row>
      <Cell>Netherlands</Cell>
      <Cell>384.00</Cell>
      <Cell>339.00</Cell>
      <Cell>294.00</Cell>
      <Cell>339.00</Cell>
      <Cell>294.00</Cell>
      <Cell>226.00</Cell>
      <Cell>158.00</Cell>
      <Cell>142.50</Cell>
      <Cell>81.37</Cell>
      <Cell>48.87</Cell>
      <Cell/>
    </Row>
    <Row>
      <Cell>New Zealand</Cell>
      <Cell>610.00</Cell>
      <Cell>539.00</Cell>
      <Cell>467.00</Cell>
      <Cell>539.00</Cell>
      <Cell>467.00</Cell>
      <Cell>359.00</Cell>
      <Cell>251.00</Cell>
      <Cell>257.00</Cell>
      <Cell>147.00</Cell>
      <Cell>88.00</Cell>
      <Cell/>
    </Row>
    <Row>
      <Cell>Norway</Cell>
      <Cell>3570.00</Cell>
      <Cell>3150.00</Cell>
      <Cell>2730.00</Cell>
      <Cell>3150.00</Cell>
      <Cell>2730.00</Cell>
      <Cell>2100.00</Cell>
      <Cell>1470.00</Cell>
      <Cell>1502.00</Cell>
      <Cell>858.00</Cell>
      <Cell>515.00</Cell>
      <Cell/>
    </Row>
    <Row>
      <Cell>Philippines</Cell>
      <Cell>20186.00</Cell>
      <Cell>17811.00</Cell>
      <Cell>15437.00</Cell>
      <Cell>17811.00</Cell>
      <Cell>15437.00</Cell>
      <Cell>11874.00</Cell>
      <Cell>8312.00</Cell>
      <Cell>9137.00</Cell>
      <Cell>5221.00</Cell>
      <Cell>3132.00</Cell>
      <Cell/>
    </Row>
    <Row>
      <Cell>Poland</Cell>
      <Cell>1676.00</Cell>
      <Cell>1479.00</Cell>
      <Cell>1282.00</Cell>
      <Cell>1479.00</Cell>
      <Cell>1282.00</Cell>
      <Cell>986.00</Cell>
      <Cell>690.00</Cell>
      <Cell>666.00</Cell>
      <Cell>380.00</Cell>
      <Cell>228.00</Cell>
      <Cell/>
    </Row>
    <Row>
      <Cell>Portugal</Cell>
      <Cell>384.00</Cell>
      <Cell>339.00</Cell>
      <Cell>294.00</Cell>
      <Cell>339.00</Cell>
      <Cell>294.00</Cell>
      <Cell>226.00</Cell>
      <Cell>158.00</Cell>
      <Cell>142.50</Cell>
      <Cell>81.37</Cell>
      <Cell>48.87</Cell>
      <Cell/>
    </Row>
    <Row>
      <Cell>Romania</Cell>
      <Cell>1785.00</Cell>
      <Cell>1575.00</Cell>
      <Cell>1365.00</Cell>
      <Cell>1575.00</Cell>
      <Cell>1365.00</Cell>
      <Cell>1050.00</Cell>
      <Cell>777.00</Cell>
      <Cell>735.00</Cell>
      <Cell>420.00</Cell>
      <Cell>252.00</Cell>
      <Cell/>
    </Row>
    <Row>
      <Cell>Saudi Arabia</Cell>
      <Cell>6572.00</Cell>
      <Cell>5842.00</Cell>
      <Cell>5039.00</Cell>
      <Cell>5842.00</Cell>
      <Cell>5039.00</Cell>
      <Cell>3797.00</Cell>
      <Cell>2702.00</Cell>
      <Cell>2556.00</Cell>
      <Cell>1461.00</Cell>
      <Cell>877.00</Cell>
      <Cell/>
    </Row>
    <Row>
      <Cell>Singapore</Cell>
      <Cell>587.00</Cell>
      <Cell>518.00</Cell>
      <Cell>449.00</Cell>
      <Cell>518.00</Cell>
      <Cell>449.00</Cell>
      <Cell>345.00</Cell>
      <Cell>242.00</Cell>
      <Cell>237.00</Cell>
      <Cell>135.00</Cell>
      <Cell>81.00</Cell>
      <Cell/>
    </Row>
    <Row>
      <Cell>South Africa</Cell>
      <Cell>6248.37</Cell>
      <Cell>5513.25</Cell>
      <Cell>4778.12</Cell>
      <Cell>5513.25</Cell>
      <Cell>4778.12</Cell>
      <Cell>3675.50</Cell>
      <Cell>2572.87</Cell>
      <Cell>2471.00</Cell>
      <Cell>1412.00</Cell>
      <Cell>847.00</Cell>
      <Cell/>
    </Row>
    <Row>
      <Cell>South Korea</Cell>
      <Cell>493220.00</Cell>
      <Cell>435194.00</Cell>
      <Cell>377169.00</Cell>
      <Cell>435194.00</Cell>
      <Cell>377169.00</Cell>
      <Cell>290130.00</Cell>
      <Cell>203091.00</Cell>
      <Cell>187502.87</Cell>
      <Cell>107144.50</Cell>
      <Cell>64286.75</Cell>
      <Cell/>
    </Row>
    <Row>
      <Cell>Spain</Cell>
      <Cell>384.00</Cell>
      <Cell>339.00</Cell>
      <Cell>294.00</Cell>
      <Cell>339.00</Cell>
      <Cell>294.00</Cell>
      <Cell>226.00</Cell>
      <Cell>158.00</Cell>
      <Cell>142.50</Cell>
      <Cell>81.37</Cell>
      <Cell>48.87</Cell>
      <Cell/>
    </Row>
    <Row>
      <Cell>Sweden</Cell>
      <Cell>3638.00</Cell>
      <Cell>3210.00</Cell>
      <Cell>2782.00</Cell>
      <Cell>3210.00</Cell>
      <Cell>2782.00</Cell>
      <Cell>2140.00</Cell>
      <Cell>1498.00</Cell>
      <Cell>1435.00</Cell>
      <Cell>820.00</Cell>
      <Cell>492.00</Cell>
      <Cell/>
    </Row>
    <Row>
      <Cell>Switzerland</Cell>
      <Cell>419.00</Cell>
      <Cell>369.00</Cell>
      <Cell>320.00</Cell>
      <Cell>369.00</Cell>
      <Cell>320.00</Cell>
      <Cell>246.00</Cell>
      <Cell>178.00</Cell>
      <Cell>175.00</Cell>
      <Cell>100.00</Cell>
      <Cell>60.00</Cell>
      <Cell/>
    </Row>
    <Row>
      <Cell>Taiwan</Cell>
      <Cell>13710.00</Cell>
      <Cell>12097.00</Cell>
      <Cell>10484.00</Cell>
      <Cell>12097.00</Cell>
      <Cell>10484.00</Cell>
      <Cell>8065.00</Cell>
      <Cell>5645.00</Cell>
      <Cell>5129.50</Cell>
      <Cell>2937.37</Cell>
      <Cell>1758.75</Cell>
      <Cell/>
    </Row>
    <Row>
      <Cell>Thailand</Cell>
      <Cell>14998.00</Cell>
      <Cell>13233.00</Cell>
      <Cell>11469.00</Cell>
      <Cell>13233.00</Cell>
      <Cell>11469.00</Cell>
      <Cell>8822.00</Cell>
      <Cell>6176.00</Cell>
      <Cell>5535.00</Cell>
      <Cell>3163.00</Cell>
      <Cell>1898.00</Cell>
      <Cell/>
    </Row>
    <Row>
      <Cell>Turkey</Cell>
      <Cell>1285.00</Cell>
      <Cell>1134.00</Cell>
      <Cell>983.00</Cell>
      <Cell>1134.00</Cell>
      <Cell>983.00</Cell>
      <Cell>756.00</Cell>
      <Cell>529.00</Cell>
      <Cell>962.00</Cell>
      <Cell>549.00</Cell>
      <Cell>329.00</Cell>
      <Cell/>
    </Row>
    <Row>
      <Cell>UAE</Cell>
      <Cell>1560.00</Cell>
      <Cell>1376.00</Cell>
      <Cell>1193.00</Cell>
      <Cell>1376.00</Cell>
      <Cell>1193.00</Cell>
      <Cell>918.00</Cell>
      <Cell>642.00</Cell>
      <Cell>642.00</Cell>
      <Cell>367.00</Cell>
      <Cell>220.00</Cell>
      <Cell/>
    </Row>
    <Row>
      <Cell>United Kingdom</Cell>
      <Cell>315.00</Cell>
      <Cell>278.00</Cell>
      <Cell>241.00</Cell>
      <Cell>278.00</Cell>
      <Cell>241.00</Cell>
      <Cell>185.00</Cell>
      <Cell>130.00</Cell>
      <Cell>125.37</Cell>
      <Cell>71.62</Cell>
      <Cell>43.00</Cell>
      <Cell/>
    </Row>
    <Row>
      <Cell>United States</Cell>
      <Cell>450.00</Cell>
      <Cell>400.00</Cell>
      <Cell>345.00</Cell>
      <Cell>400.00</Cell>
      <Cell>345.00</Cell>
      <Cell>260.00</Cell>
      <Cell>185.00</Cell>
      <Cell>175.00</Cell>
      <Cell>100.00</Cell>
      <Cell>60.00</Cell>
      <Cell/>
    </Row>
    <Row>
      <Cell>Vietnam</Cell>
      <Cell>9654229.12</Cell>
      <Cell>8518437.50</Cell>
      <Cell>7382645.87</Cell>
      <Cell>8518437.50</Cell>
      <Cell>7382645.87</Cell>
      <Cell>5678958.37</Cell>
      <Cell>3975270.87</Cell>
      <Cell>4061184.00</Cell>
      <Cell>2320677.00</Cell>
      <Cell>1392406.00</Cell>
      <Cell/>
    </Row>
    <Row>
      <Cell>Argentina</Cell>
      <Cell>7036.00</Cell>
      <Cell>6208.00</Cell>
      <Cell>5380.00</Cell>
      <Cell>6208.00</Cell>
      <Cell>5380.00</Cell>
      <Cell>4139.00</Cell>
      <Cell>2897.00</Cell>
      <Cell>7161.00</Cell>
      <Cell>4092.00</Cell>
      <Cell>2455.00</Cell>
      <Cell/>
    </Row>
    <Row>
      <Cell>Australia</Cell>
      <Cell>572.00</Cell>
      <Cell>504.00</Cell>
      <Cell>437.00</Cell>
      <Cell>504.00</Cell>
      <Cell>437.00</Cell>
      <Cell>336.00</Cell>
      <Cell>235.00</Cell>
      <Cell>246.00</Cell>
      <Cell>140.00</Cell>
      <Cell>84.00</Cell>
      <Cell/>
    </Row>
    <Row>
      <Cell>Bahrain</Cell>
      <Cell>160.00</Cell>
      <Cell>141.00</Cell>
      <Cell>123.00</Cell>
      <Cell>141.00</Cell>
      <Cell>123.00</Cell>
      <Cell>94.00</Cell>
      <Cell>66.00</Cell>
      <Cell>65.00</Cell>
      <Cell>37.00</Cell>
      <Cell>22.00</Cell>
      <Cell/>
    </Row>
    <Row>
      <Cell>Brazil</Cell>
      <Cell>1481.25</Cell>
      <Cell>1306.87</Cell>
      <Cell>1132.62</Cell>
      <Cell>1306.87</Cell>
      <Cell>1132.62</Cell>
      <Cell>871.25</Cell>
      <Cell>609.87</Cell>
      <Cell>668.00</Cell>
      <Cell>381.00</Cell>
      <Cell>229.00</Cell>
      <Cell/>
    </Row>
    <Row>
      <Cell>Canada</Cell>
      <Cell>563.00</Cell>
      <Cell>497.00</Cell>
      <Cell>431.00</Cell>
      <Cell>497.00</Cell>
      <Cell>431.00</Cell>
      <Cell>331.00</Cell>
      <Cell>232.00</Cell>
      <Cell>218.87</Cell>
      <Cell>125.12</Cell>
      <Cell>75.00</Cell>
      <Cell/>
    </Row>
    <Row>
      <Cell>Chile</Cell>
      <Cell>275676.00</Cell>
      <Cell>243243.50</Cell>
      <Cell>210811.00</Cell>
      <Cell>243243.50</Cell>
      <Cell>210811.00</Cell>
      <Cell>162162.37</Cell>
      <Cell>113513.62</Cell>
      <Cell>116275.00</Cell>
      <Cell>66443.00</Cell>
      <Cell>39865.00</Cell>
      <Cell/>
    </Row>
    <Row>
      <Cell>China</Cell>
      <Cell>2824.00</Cell>
      <Cell>2492.00</Cell>
      <Cell>2159.00</Cell>
      <Cell>2492.00</Cell>
      <Cell>2159.00</Cell>
      <Cell>1661.00</Cell>
      <Cell>1163.00</Cell>
      <Cell>1110.00</Cell>
      <Cell>634.25</Cell>
      <Cell>380.62</Cell>
      <Cell/>
    </Row>
    <Row>
      <Cell>Colombia</Cell>
      <Cell>1254327.37</Cell>
      <Cell>1106759.37</Cell>
      <Cell>959191.50</Cell>
      <Cell>1106759.37</Cell>
      <Cell>959191.50</Cell>
      <Cell>737839.62</Cell>
      <Cell>516487.75</Cell>
      <Cell>548521.00</Cell>
      <Cell>313440.00</Cell>
      <Cell>188064.00</Cell>
      <Cell/>
    </Row>
    <Row>
      <Cell>Costa Rica</Cell>
      <Cell>251519.00</Cell>
      <Cell>221928.00</Cell>
      <Cell>192338.00</Cell>
      <Cell>221928.00</Cell>
      <Cell>192338.00</Cell>
      <Cell>147952.00</Cell>
      <Cell>109484.00</Cell>
      <Cell>103566.00</Cell>
      <Cell>59181.00</Cell>
      <Cell>35508.00</Cell>
      <Cell/>
    </Row>
    <Row>
      <Cell>Czech Republic</Cell>
      <Cell>9761.00</Cell>
      <Cell>8612.00</Cell>
      <Cell>7464.00</Cell>
      <Cell>8612.00</Cell>
      <Cell>7464.00</Cell>
      <Cell>5741.00</Cell>
      <Cell>4249.00</Cell>
      <Cell>4019.00</Cell>
      <Cell>2296.00</Cell>
      <Cell>1378.00</Cell>
      <Cell/>
    </Row>
    <Row>
      <Cell>Denmark</Cell>
      <Cell>2629.62</Cell>
      <Cell>2320.25</Cell>
      <Cell>2010.87</Cell>
      <Cell>2320.25</Cell>
      <Cell>2010.87</Cell>
      <Cell>1546.87</Cell>
      <Cell>1082.75</Cell>
      <Cell>1156.00</Cell>
      <Cell>660.00</Cell>
      <Cell>396.00</Cell>
      <Cell/>
    </Row>
    <Row>
      <Cell>Finland</Cell>
      <Cell>384.00</Cell>
      <Cell>339.00</Cell>
      <Cell>294.00</Cell>
      <Cell>339.00</Cell>
      <Cell>294.00</Cell>
      <Cell>226.00</Cell>
      <Cell>158.00</Cell>
      <Cell>142.50</Cell>
      <Cell>81.37</Cell>
      <Cell>48.87</Cell>
      <Cell/>
    </Row>
    <Row>
      <Cell>France</Cell>
      <Cell>384.00</Cell>
      <Cell>339.00</Cell>
      <Cell>294.00</Cell>
      <Cell>339.00</Cell>
      <Cell>294.00</Cell>
      <Cell>226.00</Cell>
      <Cell>158.00</Cell>
      <Cell>142.50</Cell>
      <Cell>81.37</Cell>
      <Cell>48.87</Cell>
      <Cell/>
    </Row>
    <Row>
      <Cell>Germany</Cell>
      <Cell>384.00</Cell>
      <Cell>339.00</Cell>
      <Cell>294.00</Cell>
      <Cell>339.00</Cell>
      <Cell>294.00</Cell>
      <Cell>226.00</Cell>
      <Cell>158.00</Cell>
      <Cell>142.50</Cell>
      <Cell>81.37</Cell>
      <Cell>48.87</Cell>
      <Cell/>
    </Row>
    <Row>
      <Cell>Hong Kong</Cell>
      <Cell>3299.00</Cell>
      <Cell>2911.00</Cell>
      <Cell>2523.00</Cell>
      <Cell>2911.00</Cell>
      <Cell>2523.00</Cell>
      <Cell>1941.00</Cell>
      <Cell>1358.00</Cell>
      <Cell>1370.75</Cell>
      <Cell>783.25</Cell>
      <Cell>470.00</Cell>
      <Cell/>
    </Row>
    <Row>
      <Cell>Hungary</Cell>
      <Cell>384.00</Cell>
      <Cell>339.00</Cell>
      <Cell>294.00</Cell>
      <Cell>339.00</Cell>
      <Cell>294.00</Cell>
      <Cell>226.00</Cell>
      <Cell>158.00</Cell>
      <Cell>142.50</Cell>
      <Cell>81.37</Cell>
      <Cell>48.87</Cell>
      <Cell/>
    </Row>
    <Row>
      <Cell>India</Cell>
      <Cell>29277.09</Cell>
      <Cell>18654.37</Cell>
      <Cell>11870.87</Cell>
      <Cell>18654.37</Cell>
      <Cell>11870.87</Cell>
      <Cell>6783.37</Cell>
      <Cell>4070.00</Cell>
      <Cell>12257.00</Cell>
      <Cell>7004.00</Cell>
      <Cell>4202.00</Cell>
      <Cell/>
    </Row>
    <Row>
      <Cell>Indonesia</Cell>
      <Cell>5927837.37</Cell>
      <Cell>5230444.75</Cell>
      <Cell>4533052.12</Cell>
      <Cell>5230444.75</Cell>
      <Cell>4533052.12</Cell>
      <Cell>3486963.12</Cell>
      <Cell>2440874.25</Cell>
      <Cell>2472030.00</Cell>
      <Cell>1412588.00</Cell>
      <Cell>847553.00</Cell>
      <Cell/>
    </Row>
    <Row>
      <Cell>Ireland</Cell>
      <Cell>384.00</Cell>
      <Cell>339.00</Cell>
      <Cell>294.00</Cell>
      <Cell>339.00</Cell>
      <Cell>294.00</Cell>
      <Cell>226.00</Cell>
      <Cell>158.00</Cell>
      <Cell>142.50</Cell>
      <Cell>81.37</Cell>
      <Cell>48.87</Cell>
      <Cell/>
    </Row>
    <Row>
      <Cell>Israel</Cell>
      <Cell>1631.00</Cell>
      <Cell>1440.00</Cell>
      <Cell>1248.00</Cell>
      <Cell>1440.00</Cell>
      <Cell>1248.00</Cell>
      <Cell>960.00</Cell>
      <Cell>672.00</Cell>
      <Cell>632.00</Cell>
      <Cell>361.00</Cell>
      <Cell>216.00</Cell>
      <Cell/>
    </Row>
    <Row>
      <Cell>Japan</Cell>
      <Cell>46235.00</Cell>
      <Cell>40796.00</Cell>
      <Cell>35356.00</Cell>
      <Cell>40796.00</Cell>
      <Cell>35356.00</Cell>
      <Cell>27197.00</Cell>
      <Cell>19038.00</Cell>
      <Cell>18922.00</Cell>
      <Cell>10812.00</Cell>
      <Cell>6487.00</Cell>
      <Cell/>
    </Row>
    <Row>
      <Cell>Lithuania</Cell>
      <Cell>384.00</Cell>
      <Cell>339.00</Cell>
      <Cell>294.00</Cell>
      <Cell>339.00</Cell>
      <Cell>294.00</Cell>
      <Cell>226.00</Cell>
      <Cell>158.00</Cell>
      <Cell>142.50</Cell>
      <Cell>81.37</Cell>
      <Cell>48.87</Cell>
      <Cell/>
    </Row>
    <Row>
      <Cell>Luxembourg</Cell>
      <Cell>384.00</Cell>
      <Cell>339.00</Cell>
      <Cell>294.00</Cell>
      <Cell>339.00</Cell>
      <Cell>294.00</Cell>
      <Cell>226.00</Cell>
      <Cell>158.00</Cell>
      <Cell>142.50</Cell>
      <Cell>81.37</Cell>
      <Cell>48.87</Cell>
      <Cell/>
    </Row>
    <Row>
      <Cell>Malaysia</Cell>
      <Cell>1761.00</Cell>
      <Cell>1554.00</Cell>
      <Cell>1347.00</Cell>
      <Cell>1554.00</Cell>
      <Cell>1347.00</Cell>
      <Cell>1036.00</Cell>
      <Cell>725.00</Cell>
      <Cell>715.00</Cell>
      <Cell>409.00</Cell>
      <Cell>245.00</Cell>
      <Cell/>
    </Row>
    <Row>
      <Cell>Mexico</Cell>
      <Cell>7939.00</Cell>
      <Cell>7005.00</Cell>
      <Cell>6071.00</Cell>
      <Cell>7005.00</Cell>
      <Cell>6071.00</Cell>
      <Cell>4670.00</Cell>
      <Cell>3269.00</Cell>
      <Cell>3346.00</Cell>
      <Cell>1912.00</Cell>
      <Cell>1147.00</Cell>
      <Cell/>
    </Row>
    <Row>
      <Cell>Netherlands</Cell>
      <Cell>384.00</Cell>
      <Cell>339.00</Cell>
      <Cell>294.00</Cell>
      <Cell>339.00</Cell>
      <Cell>294.00</Cell>
      <Cell>226.00</Cell>
      <Cell>158.00</Cell>
      <Cell>142.50</Cell>
      <Cell>81.37</Cell>
      <Cell>48.87</Cell>
      <Cell/>
    </Row>
    <Row>
      <Cell>New Zealand</Cell>
      <Cell>610.00</Cell>
      <Cell>539.00</Cell>
      <Cell>467.00</Cell>
      <Cell>539.00</Cell>
      <Cell>467.00</Cell>
      <Cell>359.00</Cell>
      <Cell>251.00</Cell>
      <Cell>257.00</Cell>
      <Cell>147.00</Cell>
      <Cell>88.00</Cell>
      <Cell/>
    </Row>
    <Row>
      <Cell>Norway</Cell>
      <Cell>3570.00</Cell>
      <Cell>3150.00</Cell>
      <Cell>2730.00</Cell>
      <Cell>3150.00</Cell>
      <Cell>2730.00</Cell>
      <Cell>2100.00</Cell>
      <Cell>1470.00</Cell>
      <Cell>1502.00</Cell>
      <Cell>858.00</Cell>
      <Cell>515.00</Cell>
      <Cell/>
    </Row>
    <Row>
      <Cell>Philippines</Cell>
      <Cell>20186.00</Cell>
      <Cell>17811.00</Cell>
      <Cell>15437.00</Cell>
      <Cell>17811.00</Cell>
      <Cell>15437.00</Cell>
      <Cell>11874.00</Cell>
      <Cell>8312.00</Cell>
      <Cell>9137.00</Cell>
      <Cell>5221.00</Cell>
      <Cell>3132.00</Cell>
      <Cell/>
    </Row>
    <Row>
      <Cell>Poland</Cell>
      <Cell>1676.00</Cell>
      <Cell>1479.00</Cell>
      <Cell>1282.00</Cell>
      <Cell>1479.00</Cell>
      <Cell>1282.00</Cell>
      <Cell>986.00</Cell>
      <Cell>690.00</Cell>
      <Cell>666.00</Cell>
      <Cell>380.00</Cell>
      <Cell>228.00</Cell>
      <Cell/>
    </Row>
    <Row>
      <Cell>Portugal</Cell>
      <Cell>384.00</Cell>
      <Cell>339.00</Cell>
      <Cell>294.00</Cell>
      <Cell>339.00</Cell>
      <Cell>294.00</Cell>
      <Cell>226.00</Cell>
      <Cell>158.00</Cell>
      <Cell>142.50</Cell>
      <Cell>81.37</Cell>
      <Cell>48.87</Cell>
      <Cell/>
    </Row>
    <Row>
      <Cell>Romania</Cell>
      <Cell>1785.00</Cell>
      <Cell>1575.00</Cell>
      <Cell>1365.00</Cell>
      <Cell>1575.00</Cell>
      <Cell>1365.00</Cell>
      <Cell>1050.00</Cell>
      <Cell>777.00</Cell>
      <Cell>735.00</Cell>
      <Cell>420.00</Cell>
      <Cell>252.00</Cell>
      <Cell/>
    </Row>
    <Row>
      <Cell>Saudi Arabia</Cell>
      <Cell>6572.00</Cell>
      <Cell>5842.00</Cell>
      <Cell>5039.00</Cell>
      <Cell>5842.00</Cell>
      <Cell>5039.00</Cell>
      <Cell>3797.00</Cell>
      <Cell>2702.00</Cell>
      <Cell>2556.00</Cell>
      <Cell>1461.00</Cell>
      <Cell>877.00</Cell>
      <Cell/>
    </Row>
    <Row>
      <Cell>Singapore</Cell>
      <Cell>587.00</Cell>
      <Cell>518.00</Cell>
      <Cell>449.00</Cell>
      <Cell>518.00</Cell>
      <Cell>449.00</Cell>
      <Cell>345.00</Cell>
      <Cell>242.00</Cell>
      <Cell>237.00</Cell>
      <Cell>135.00</Cell>
      <Cell>81.00</Cell>
      <Cell/>
    </Row>
    <Row>
      <Cell>South Africa</Cell>
      <Cell>6248.37</Cell>
      <Cell>5513.25</Cell>
      <Cell>4778.12</Cell>
      <Cell>5513.25</Cell>
      <Cell>4778.12</Cell>
      <Cell>3675.50</Cell>
      <Cell>2572.87</Cell>
      <Cell>2471.00</Cell>
      <Cell>1412.00</Cell>
      <Cell>847.00</Cell>
      <Cell/>
    </Row>
    <Row>
      <Cell>South Korea</Cell>
      <Cell>493220.00</Cell>
      <Cell>435194.00</Cell>
      <Cell>377169.00</Cell>
      <Cell>435194.00</Cell>
      <Cell>377169.00</Cell>
      <Cell>290130.00</Cell>
      <Cell>203091.00</Cell>
      <Cell>187502.87</Cell>
      <Cell>107144.50</Cell>
      <Cell>64286.75</Cell>
      <Cell/>
    </Row>
    <Row>
      <Cell>Spain</Cell>
      <Cell>384.00</Cell>
      <Cell>339.00</Cell>
      <Cell>294.00</Cell>
      <Cell>339.00</Cell>
      <Cell>294.00</Cell>
      <Cell>226.00</Cell>
      <Cell>158.00</Cell>
      <Cell>142.50</Cell>
      <Cell>81.37</Cell>
      <Cell>48.87</Cell>
      <Cell/>
    </Row>
    <Row>
      <Cell>Sweden</Cell>
      <Cell>3638.00</Cell>
      <Cell>3210.00</Cell>
      <Cell>2782.00</Cell>
      <Cell>3210.00</Cell>
      <Cell>2782.00</Cell>
      <Cell>2140.00</Cell>
      <Cell>1498.00</Cell>
      <Cell>1435.00</Cell>
      <Cell>820.00</Cell>
      <Cell>492.00</Cell>
      <Cell/>
    </Row>
    <Row>
      <Cell>Switzerland</Cell>
      <Cell>419.00</Cell>
      <Cell>369.00</Cell>
      <Cell>320.00</Cell>
      <Cell>369.00</Cell>
      <Cell>320.00</Cell>
      <Cell>246.00</Cell>
      <Cell>178.00</Cell>
      <Cell>175.00</Cell>
      <Cell>100.00</Cell>
      <Cell>60.00</Cell>
      <Cell/>
    </Row>
    <Row>
      <Cell>Taiwan</Cell>
      <Cell>13710.00</Cell>
      <Cell>12097.00</Cell>
      <Cell>10484.00</Cell>
      <Cell>12097.00</Cell>
      <Cell>10484.00</Cell>
      <Cell>8065.00</Cell>
      <Cell>5645.00</Cell>
      <Cell>5129.50</Cell>
      <Cell>2937.37</Cell>
      <Cell>1758.75</Cell>
      <Cell/>
    </Row>
    <Row>
      <Cell>Thailand</Cell>
      <Cell>14998.00</Cell>
      <Cell>13233.00</Cell>
      <Cell>11469.00</Cell>
      <Cell>13233.00</Cell>
      <Cell>11469.00</Cell>
      <Cell>8822.00</Cell>
      <Cell>6176.00</Cell>
      <Cell>5535.00</Cell>
      <Cell>3163.00</Cell>
      <Cell>1898.00</Cell>
      <Cell/>
    </Row>
    <Row>
      <Cell>Turkey</Cell>
      <Cell>1285.00</Cell>
      <Cell>1134.00</Cell>
      <Cell>983.00</Cell>
      <Cell>1134.00</Cell>
      <Cell>983.00</Cell>
      <Cell>756.00</Cell>
      <Cell>529.00</Cell>
      <Cell>962.00</Cell>
      <Cell>549.00</Cell>
      <Cell>329.00</Cell>
      <Cell/>
    </Row>
    <Row>
      <Cell>UAE</Cell>
      <Cell>1560.00</Cell>
      <Cell>1376.00</Cell>
      <Cell>1193.00</Cell>
      <Cell>1376.00</Cell>
      <Cell>1193.00</Cell>
      <Cell>918.00</Cell>
      <Cell>642.00</Cell>
      <Cell>642.00</Cell>
      <Cell>367.00</Cell>
      <Cell>220.00</Cell>
      <Cell/>
    </Row>
    <Row>
      <Cell>United Kingdom</Cell>
      <Cell>315.00</Cell>
      <Cell>278.00</Cell>
      <Cell>241.00</Cell>
      <Cell>278.00</Cell>
      <Cell>241.00</Cell>
      <Cell>185.00</Cell>
      <Cell>130.00</Cell>
      <Cell>125.37</Cell>
      <Cell>71.62</Cell>
      <Cell>43.00</Cell>
      <Cell/>
    </Row>
    <Row>
      <Cell>United States</Cell>
      <Cell>450.00</Cell>
      <Cell>400.00</Cell>
      <Cell>345.00</Cell>
      <Cell>400.00</Cell>
      <Cell>345.00</Cell>
      <Cell>260.00</Cell>
      <Cell>185.00</Cell>
      <Cell>175.00</Cell>
      <Cell>100.00</Cell>
      <Cell>60.00</Cell>
      <Cell/>
    </Row>
    <Row>
      <Cell>Vietnam</Cell>
      <Cell>9654229.12</Cell>
      <Cell>8518437.50</Cell>
      <Cell>7382645.87</Cell>
      <Cell>8518437.50</Cell>
      <Cell>7382645.87</Cell>
      <Cell>5678958.37</Cell>
      <Cell>3975270.87</Cell>
      <Cell>4061184.00</Cell>
      <Cell>2320677.00</Cell>
      <Cell>1392406.00</Cell>
      <Cell/>
    </Row>
  </LookupTable>
</Dictionary>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1C5F4F-F6B6-441C-8399-22CDA279872A}">
  <ds:schemaRefs>
    <ds:schemaRef ds:uri="http://schemas.microsoft.com/office/2006/metadata/properties"/>
    <ds:schemaRef ds:uri="http://schemas.microsoft.com/office/infopath/2007/PartnerControls"/>
    <ds:schemaRef ds:uri="1448b50b-47ec-49c2-9197-7debe7354847"/>
    <ds:schemaRef ds:uri="44ceabc1-1713-4f04-a334-71b25a0843c8"/>
  </ds:schemaRefs>
</ds:datastoreItem>
</file>

<file path=customXml/itemProps2.xml><?xml version="1.0" encoding="utf-8"?>
<ds:datastoreItem xmlns:ds="http://schemas.openxmlformats.org/officeDocument/2006/customXml" ds:itemID="{B141DF7D-3A26-4020-A4CB-FD4A324DC100}">
  <ds:schemaRefs>
    <ds:schemaRef ds:uri="http://schemas.business-integrity.com/dealbuilder/2006/answers"/>
  </ds:schemaRefs>
</ds:datastoreItem>
</file>

<file path=customXml/itemProps3.xml><?xml version="1.0" encoding="utf-8"?>
<ds:datastoreItem xmlns:ds="http://schemas.openxmlformats.org/officeDocument/2006/customXml" ds:itemID="{55DB4415-6512-4097-ADA1-CFFA1E47AD04}">
  <ds:schemaRefs>
    <ds:schemaRef ds:uri="http://schemas.openxmlformats.org/officeDocument/2006/bibliography"/>
  </ds:schemaRefs>
</ds:datastoreItem>
</file>

<file path=customXml/itemProps4.xml><?xml version="1.0" encoding="utf-8"?>
<ds:datastoreItem xmlns:ds="http://schemas.openxmlformats.org/officeDocument/2006/customXml" ds:itemID="{20047B9C-6C0A-4CA2-A9C3-B34D28DB5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48b50b-47ec-49c2-9197-7debe7354847"/>
    <ds:schemaRef ds:uri="44ceabc1-1713-4f04-a334-71b25a084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2858845-13E5-4587-8089-4C9EB428102D}">
  <ds:schemaRefs>
    <ds:schemaRef ds:uri="http://schemas.business-integrity.com/dealbuilder/2006/dictionary"/>
  </ds:schemaRefs>
</ds:datastoreItem>
</file>

<file path=customXml/itemProps6.xml><?xml version="1.0" encoding="utf-8"?>
<ds:datastoreItem xmlns:ds="http://schemas.openxmlformats.org/officeDocument/2006/customXml" ds:itemID="{52D5132F-23E8-4C12-B7E7-D82C4DF1F6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3955</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ProServe SOW - Department of Transport and Main Roads</vt:lpstr>
    </vt:vector>
  </TitlesOfParts>
  <Company/>
  <LinksUpToDate>false</LinksUpToDate>
  <CharactersWithSpaces>26447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ProServe SOW - Department of Transport and Main Roads</dc:title>
  <dc:creator>Smathers, Amani</dc:creator>
  <cp:keywords>WWCSM</cp:keywords>
  <cp:lastModifiedBy>Contract Specialist</cp:lastModifiedBy>
  <cp:revision>2</cp:revision>
  <cp:lastPrinted>2016-06-07T16:19:00Z</cp:lastPrinted>
  <dcterms:created xsi:type="dcterms:W3CDTF">2025-10-23T03:21:00Z</dcterms:created>
  <dcterms:modified xsi:type="dcterms:W3CDTF">2025-10-23T03:21:00Z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0x010100A441D6025CE7544ABAC209E0C583C039</vt:lpwstr>
  </property>
  <property fmtid="{D5CDD505-2E9C-101B-9397-08002B2CF9AE}" pid="3" name="db_contract_version">
    <vt:lpwstr>AAAAAABccG8=</vt:lpwstr>
  </property>
  <property fmtid="{D5CDD505-2E9C-101B-9397-08002B2CF9AE}" pid="4" name="db_document_id">
    <vt:lpwstr>1993199</vt:lpwstr>
  </property>
  <property fmtid="{D5CDD505-2E9C-101B-9397-08002B2CF9AE}" pid="5" name="db_field_brackets">
    <vt:lpwstr>{}</vt:lpwstr>
  </property>
  <property fmtid="{D5CDD505-2E9C-101B-9397-08002B2CF9AE}" pid="6" name="db_span_brackets">
    <vt:lpwstr>[]</vt:lpwstr>
  </property>
  <property fmtid="{D5CDD505-2E9C-101B-9397-08002B2CF9AE}" pid="7" name="db_template_reference">
    <vt:lpwstr>1445 Australia Singapore AWS Professional Services SOW</vt:lpwstr>
  </property>
  <property fmtid="{D5CDD505-2E9C-101B-9397-08002B2CF9AE}" pid="8" name="db_template_version">
    <vt:lpwstr>2025-05-13.1845</vt:lpwstr>
  </property>
  <property fmtid="{D5CDD505-2E9C-101B-9397-08002B2CF9AE}" pid="9" name="MSIP_Label_19e68092-05df-4271-8e3e-b2a4c82ba797_Enabled">
    <vt:lpwstr>true</vt:lpwstr>
  </property>
  <property fmtid="{D5CDD505-2E9C-101B-9397-08002B2CF9AE}" pid="10" name="MSIP_Label_19e68092-05df-4271-8e3e-b2a4c82ba797_SetDate">
    <vt:lpwstr>2025-10-01T22:42:47Z</vt:lpwstr>
  </property>
  <property fmtid="{D5CDD505-2E9C-101B-9397-08002B2CF9AE}" pid="11" name="MSIP_Label_19e68092-05df-4271-8e3e-b2a4c82ba797_Method">
    <vt:lpwstr>Standard</vt:lpwstr>
  </property>
  <property fmtid="{D5CDD505-2E9C-101B-9397-08002B2CF9AE}" pid="12" name="MSIP_Label_19e68092-05df-4271-8e3e-b2a4c82ba797_Name">
    <vt:lpwstr>Amazon Confidential</vt:lpwstr>
  </property>
  <property fmtid="{D5CDD505-2E9C-101B-9397-08002B2CF9AE}" pid="13" name="MSIP_Label_19e68092-05df-4271-8e3e-b2a4c82ba797_SiteId">
    <vt:lpwstr>5280104a-472d-4538-9ccf-1e1d0efe8b1b</vt:lpwstr>
  </property>
  <property fmtid="{D5CDD505-2E9C-101B-9397-08002B2CF9AE}" pid="14" name="MSIP_Label_19e68092-05df-4271-8e3e-b2a4c82ba797_ActionId">
    <vt:lpwstr>32dd2d75-3393-4d99-b8cd-e0faa6c0ced0</vt:lpwstr>
  </property>
  <property fmtid="{D5CDD505-2E9C-101B-9397-08002B2CF9AE}" pid="15" name="MSIP_Label_19e68092-05df-4271-8e3e-b2a4c82ba797_ContentBits">
    <vt:lpwstr>0</vt:lpwstr>
  </property>
  <property fmtid="{D5CDD505-2E9C-101B-9397-08002B2CF9AE}" pid="16" name="MSIP_Label_19e68092-05df-4271-8e3e-b2a4c82ba797_Tag">
    <vt:lpwstr>10, 3, 0, 1</vt:lpwstr>
  </property>
  <property fmtid="{D5CDD505-2E9C-101B-9397-08002B2CF9AE}" pid="17" name="MediaServiceImageTags">
    <vt:lpwstr/>
  </property>
</Properties>
</file>